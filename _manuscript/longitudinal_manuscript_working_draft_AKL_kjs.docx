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398E" w:rsidRDefault="003E7528">
      <w:pPr>
        <w:pStyle w:val="Heading1"/>
        <w:spacing w:before="0"/>
        <w:rPr>
          <w:rFonts w:ascii="Arial" w:eastAsia="Arial" w:hAnsi="Arial" w:cs="Arial"/>
          <w:color w:val="000000"/>
          <w:sz w:val="24"/>
          <w:szCs w:val="24"/>
        </w:rPr>
      </w:pPr>
      <w:bookmarkStart w:id="0" w:name="30j0zll" w:colFirst="0" w:colLast="0"/>
      <w:bookmarkStart w:id="1" w:name="_gjdgxs" w:colFirst="0" w:colLast="0"/>
      <w:bookmarkEnd w:id="0"/>
      <w:bookmarkEnd w:id="1"/>
      <w:r>
        <w:rPr>
          <w:rFonts w:ascii="Arial" w:eastAsia="Arial" w:hAnsi="Arial" w:cs="Arial"/>
          <w:color w:val="000000"/>
          <w:sz w:val="24"/>
          <w:szCs w:val="24"/>
        </w:rPr>
        <w:t xml:space="preserve">1. </w:t>
      </w:r>
      <w:commentRangeStart w:id="2"/>
      <w:r>
        <w:rPr>
          <w:rFonts w:ascii="Arial" w:eastAsia="Arial" w:hAnsi="Arial" w:cs="Arial"/>
          <w:color w:val="000000"/>
          <w:sz w:val="24"/>
          <w:szCs w:val="24"/>
        </w:rPr>
        <w:t>Introduction</w:t>
      </w:r>
      <w:commentRangeEnd w:id="2"/>
      <w:r w:rsidR="00922484">
        <w:rPr>
          <w:rStyle w:val="CommentReference"/>
          <w:rFonts w:ascii="Cambria" w:eastAsia="Cambria" w:hAnsi="Cambria" w:cs="Cambria"/>
          <w:b w:val="0"/>
          <w:color w:val="auto"/>
        </w:rPr>
        <w:commentReference w:id="2"/>
      </w:r>
    </w:p>
    <w:p w14:paraId="00000002"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Adolescent Brain Cognitive </w:t>
      </w:r>
      <w:proofErr w:type="spellStart"/>
      <w:r>
        <w:rPr>
          <w:rFonts w:ascii="Arial" w:eastAsia="Arial" w:hAnsi="Arial" w:cs="Arial"/>
          <w:color w:val="000000"/>
        </w:rPr>
        <w:t>Development</w:t>
      </w:r>
      <w:r>
        <w:rPr>
          <w:rFonts w:ascii="Arial" w:eastAsia="Arial" w:hAnsi="Arial" w:cs="Arial"/>
          <w:color w:val="000000"/>
          <w:vertAlign w:val="superscript"/>
        </w:rPr>
        <w:t>SM</w:t>
      </w:r>
      <w:proofErr w:type="spellEnd"/>
      <w:r>
        <w:rPr>
          <w:rFonts w:ascii="Arial" w:eastAsia="Arial" w:hAnsi="Arial" w:cs="Arial"/>
          <w:color w:val="000000"/>
        </w:rPr>
        <w:t xml:space="preserve"> (ABCD) Study 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 [@volkow2018].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w:t>
      </w:r>
      <w:r>
        <w:rPr>
          <w:rFonts w:ascii="Arial" w:eastAsia="Arial" w:hAnsi="Arial" w:cs="Arial"/>
          <w:color w:val="000000"/>
          <w:vertAlign w:val="superscript"/>
        </w:rPr>
        <w:t>®</w:t>
      </w:r>
      <w:r>
        <w:rPr>
          <w:rFonts w:ascii="Arial" w:eastAsia="Arial" w:hAnsi="Arial" w:cs="Arial"/>
          <w:color w:val="000000"/>
        </w:rPr>
        <w:t xml:space="preserve"> commitment to an open science framework designed to facilitate access to and sharing of scientific knowledge by espousing practices that increase openness, integrity, and reproducibility of scientific research (e.g., public data releases). In this sense, the ABCD Study</w:t>
      </w:r>
      <w:r>
        <w:rPr>
          <w:rFonts w:ascii="Arial" w:eastAsia="Arial" w:hAnsi="Arial" w:cs="Arial"/>
          <w:color w:val="000000"/>
          <w:vertAlign w:val="superscript"/>
        </w:rPr>
        <w:t>®</w:t>
      </w:r>
      <w:r>
        <w:rPr>
          <w:rFonts w:ascii="Arial" w:eastAsia="Arial" w:hAnsi="Arial" w:cs="Arial"/>
          <w:color w:val="000000"/>
        </w:rPr>
        <w:t xml:space="preserve">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w:t>
      </w:r>
    </w:p>
    <w:p w14:paraId="00000003" w14:textId="77777777" w:rsidR="0019398E" w:rsidRDefault="0019398E">
      <w:pPr>
        <w:pBdr>
          <w:top w:val="nil"/>
          <w:left w:val="nil"/>
          <w:bottom w:val="nil"/>
          <w:right w:val="nil"/>
          <w:between w:val="nil"/>
        </w:pBdr>
        <w:spacing w:after="0"/>
        <w:rPr>
          <w:rFonts w:ascii="Arial" w:eastAsia="Arial" w:hAnsi="Arial" w:cs="Arial"/>
        </w:rPr>
      </w:pPr>
    </w:p>
    <w:p w14:paraId="00000004" w14:textId="77777777" w:rsidR="0019398E" w:rsidRDefault="003E7528">
      <w:pPr>
        <w:pBdr>
          <w:top w:val="nil"/>
          <w:left w:val="nil"/>
          <w:bottom w:val="nil"/>
          <w:right w:val="nil"/>
          <w:between w:val="nil"/>
        </w:pBdr>
        <w:spacing w:after="0"/>
        <w:rPr>
          <w:rFonts w:ascii="Arial" w:eastAsia="Arial" w:hAnsi="Arial" w:cs="Arial"/>
        </w:rPr>
      </w:pPr>
      <w:commentRangeStart w:id="3"/>
      <w:proofErr w:type="spellStart"/>
      <w:r>
        <w:rPr>
          <w:rFonts w:ascii="Arial" w:eastAsia="Arial" w:hAnsi="Arial" w:cs="Arial"/>
        </w:rPr>
        <w:t>xxxx</w:t>
      </w:r>
      <w:commentRangeEnd w:id="3"/>
      <w:proofErr w:type="spellEnd"/>
      <w:r>
        <w:commentReference w:id="3"/>
      </w:r>
    </w:p>
    <w:p w14:paraId="00000005" w14:textId="77777777" w:rsidR="0019398E" w:rsidRDefault="0019398E">
      <w:pPr>
        <w:pBdr>
          <w:top w:val="nil"/>
          <w:left w:val="nil"/>
          <w:bottom w:val="nil"/>
          <w:right w:val="nil"/>
          <w:between w:val="nil"/>
        </w:pBdr>
        <w:spacing w:after="0"/>
        <w:rPr>
          <w:rFonts w:ascii="Arial" w:eastAsia="Arial" w:hAnsi="Arial" w:cs="Arial"/>
          <w:b/>
          <w:color w:val="FF0000"/>
        </w:rPr>
      </w:pPr>
    </w:p>
    <w:p w14:paraId="00000006" w14:textId="77777777" w:rsidR="0019398E" w:rsidRDefault="0019398E">
      <w:pPr>
        <w:pStyle w:val="Heading2"/>
        <w:spacing w:before="0"/>
        <w:rPr>
          <w:rFonts w:ascii="Arial" w:eastAsia="Arial" w:hAnsi="Arial" w:cs="Arial"/>
          <w:color w:val="000000"/>
          <w:sz w:val="24"/>
          <w:szCs w:val="24"/>
        </w:rPr>
      </w:pPr>
      <w:bookmarkStart w:id="4" w:name="3znysh7" w:colFirst="0" w:colLast="0"/>
      <w:bookmarkStart w:id="5" w:name="_1fob9te" w:colFirst="0" w:colLast="0"/>
      <w:bookmarkEnd w:id="4"/>
      <w:bookmarkEnd w:id="5"/>
    </w:p>
    <w:p w14:paraId="00000007"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1.1 The ABCD Study</w:t>
      </w:r>
      <w:r>
        <w:rPr>
          <w:rFonts w:ascii="Arial" w:eastAsia="Arial" w:hAnsi="Arial" w:cs="Arial"/>
          <w:color w:val="000000"/>
          <w:sz w:val="24"/>
          <w:szCs w:val="24"/>
          <w:vertAlign w:val="superscript"/>
        </w:rPr>
        <w:t>®</w:t>
      </w:r>
      <w:r>
        <w:rPr>
          <w:rFonts w:ascii="Arial" w:eastAsia="Arial" w:hAnsi="Arial" w:cs="Arial"/>
          <w:color w:val="000000"/>
          <w:sz w:val="24"/>
          <w:szCs w:val="24"/>
        </w:rPr>
        <w:t xml:space="preserve"> Data</w:t>
      </w:r>
    </w:p>
    <w:p w14:paraId="00000008" w14:textId="77777777" w:rsidR="0019398E" w:rsidRDefault="0019398E">
      <w:pPr>
        <w:pBdr>
          <w:top w:val="nil"/>
          <w:left w:val="nil"/>
          <w:bottom w:val="nil"/>
          <w:right w:val="nil"/>
          <w:between w:val="nil"/>
        </w:pBdr>
        <w:spacing w:after="0"/>
        <w:rPr>
          <w:rFonts w:ascii="Arial" w:eastAsia="Arial" w:hAnsi="Arial" w:cs="Arial"/>
        </w:rPr>
      </w:pPr>
    </w:p>
    <w:p w14:paraId="00000009" w14:textId="77777777" w:rsidR="0019398E" w:rsidRDefault="003E7528">
      <w:pPr>
        <w:pBdr>
          <w:top w:val="nil"/>
          <w:left w:val="nil"/>
          <w:bottom w:val="nil"/>
          <w:right w:val="nil"/>
          <w:between w:val="nil"/>
        </w:pBdr>
        <w:spacing w:after="0"/>
        <w:rPr>
          <w:rFonts w:ascii="Arial" w:eastAsia="Arial" w:hAnsi="Arial" w:cs="Arial"/>
          <w:color w:val="FF0000"/>
        </w:rPr>
      </w:pPr>
      <w:r>
        <w:rPr>
          <w:rFonts w:ascii="Arial" w:eastAsia="Arial" w:hAnsi="Arial" w:cs="Arial"/>
        </w:rPr>
        <w:t xml:space="preserve">Participants enrolled in the ABCD Study include a large </w:t>
      </w:r>
      <w:r>
        <w:rPr>
          <w:rFonts w:ascii="Arial" w:eastAsia="Arial" w:hAnsi="Arial" w:cs="Arial"/>
          <w:color w:val="000000"/>
        </w:rPr>
        <w:t>cohort of youth (</w:t>
      </w:r>
      <m:oMath>
        <m:r>
          <w:rPr>
            <w:rFonts w:ascii="Cambria Math" w:eastAsia="Cambria Math" w:hAnsi="Cambria Math" w:cs="Cambria Math"/>
            <w:color w:val="000000"/>
          </w:rPr>
          <m:t>n=11880</m:t>
        </m:r>
      </m:oMath>
      <w:r>
        <w:rPr>
          <w:rFonts w:ascii="Cambria Math" w:eastAsia="Cambria Math" w:hAnsi="Cambria Math" w:cs="Cambria Math"/>
          <w:color w:val="000000"/>
        </w:rPr>
        <w:t>)</w:t>
      </w:r>
      <w:r>
        <w:rPr>
          <w:rFonts w:ascii="Arial" w:eastAsia="Arial" w:hAnsi="Arial" w:cs="Arial"/>
        </w:rPr>
        <w:t xml:space="preserve"> </w:t>
      </w:r>
      <w:r>
        <w:rPr>
          <w:rFonts w:ascii="Arial" w:eastAsia="Arial" w:hAnsi="Arial" w:cs="Arial"/>
          <w:color w:val="000000"/>
        </w:rPr>
        <w:t>aged 9-10 years at baseline and their parents/guardians.</w:t>
      </w:r>
      <w:r>
        <w:rPr>
          <w:rFonts w:ascii="Arial" w:eastAsia="Arial" w:hAnsi="Arial" w:cs="Arial"/>
        </w:rPr>
        <w:t xml:space="preserve"> The study sample was </w:t>
      </w:r>
      <w:r>
        <w:rPr>
          <w:rFonts w:ascii="Arial" w:eastAsia="Arial" w:hAnsi="Arial" w:cs="Arial"/>
          <w:color w:val="000000"/>
        </w:rPr>
        <w:t xml:space="preserve">recruited from household populations in defined catchment areas for each of the </w:t>
      </w:r>
      <w:r>
        <w:rPr>
          <w:rFonts w:ascii="Arial" w:eastAsia="Arial" w:hAnsi="Arial" w:cs="Arial"/>
        </w:rPr>
        <w:t xml:space="preserve">21 study sites across the United States </w:t>
      </w:r>
      <w:r>
        <w:rPr>
          <w:rFonts w:ascii="Arial" w:eastAsia="Arial" w:hAnsi="Arial" w:cs="Arial"/>
          <w:color w:val="000000"/>
        </w:rPr>
        <w:t>(</w:t>
      </w:r>
      <w:r>
        <w:rPr>
          <w:rFonts w:ascii="Arial" w:eastAsia="Arial" w:hAnsi="Arial" w:cs="Arial"/>
        </w:rPr>
        <w:t>i</w:t>
      </w:r>
      <w:r>
        <w:rPr>
          <w:rFonts w:ascii="Arial" w:eastAsia="Arial" w:hAnsi="Arial" w:cs="Arial"/>
          <w:color w:val="000000"/>
        </w:rPr>
        <w:t xml:space="preserve">nformation regarding funding agencies, recruitment sites, investigators, and project organization can be obtained at the </w:t>
      </w:r>
      <w:hyperlink r:id="rId10">
        <w:r>
          <w:rPr>
            <w:rFonts w:ascii="Arial" w:eastAsia="Arial" w:hAnsi="Arial" w:cs="Arial"/>
            <w:color w:val="000000"/>
          </w:rPr>
          <w:t>ABCD Study website</w:t>
        </w:r>
      </w:hyperlink>
      <w:r>
        <w:rPr>
          <w:rFonts w:ascii="Arial" w:eastAsia="Arial" w:hAnsi="Arial" w:cs="Arial"/>
        </w:rPr>
        <w:t xml:space="preserve">). </w:t>
      </w:r>
      <w:r>
        <w:rPr>
          <w:rFonts w:ascii="Arial" w:eastAsia="Arial" w:hAnsi="Arial" w:cs="Arial"/>
          <w:color w:val="000000"/>
        </w:rPr>
        <w:t xml:space="preserve">The ABCD Study is collecting longitudinal data on a rich variety of outcomes that will enable the construction of </w:t>
      </w:r>
      <w:commentRangeStart w:id="6"/>
      <w:commentRangeStart w:id="7"/>
      <w:r>
        <w:rPr>
          <w:rFonts w:ascii="Arial" w:eastAsia="Arial" w:hAnsi="Arial" w:cs="Arial"/>
          <w:color w:val="000000"/>
        </w:rPr>
        <w:t>realistically-complex</w:t>
      </w:r>
      <w:commentRangeEnd w:id="6"/>
      <w:r>
        <w:commentReference w:id="6"/>
      </w:r>
      <w:commentRangeEnd w:id="7"/>
      <w:r w:rsidR="006A7861">
        <w:rPr>
          <w:rStyle w:val="CommentReference"/>
        </w:rPr>
        <w:commentReference w:id="7"/>
      </w:r>
      <w:r>
        <w:rPr>
          <w:rFonts w:ascii="Arial" w:eastAsia="Arial" w:hAnsi="Arial" w:cs="Arial"/>
          <w:color w:val="000000"/>
        </w:rPr>
        <w:t xml:space="preserve">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 [@luciana2018a; @thompson2019], mental and physical health assessments [@barch2018], measures of culture and environment [@zucker2018], substance use [@xxxxx], biospecimens [@uban2018], structural and functional brain imaging [@casey2018; @hagler2019], geolocation-based environmental exposure data, wearables, and mobile technology [@bagot2018], and whole genome genotyping [@loughnan2020].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w:t>
      </w:r>
      <w:r>
        <w:rPr>
          <w:rFonts w:ascii="Arial" w:eastAsia="Arial" w:hAnsi="Arial" w:cs="Arial"/>
          <w:color w:val="FF0000"/>
        </w:rPr>
        <w:lastRenderedPageBreak/>
        <w:t>the most recent public data release (NDA Release 4.0) contains data collected across three annual assessments, including two imaging assessments (baseline and year 2 follow-up visits).</w:t>
      </w:r>
    </w:p>
    <w:p w14:paraId="0000000A" w14:textId="77777777" w:rsidR="0019398E" w:rsidRDefault="0019398E">
      <w:pPr>
        <w:pStyle w:val="Heading2"/>
        <w:spacing w:before="0"/>
        <w:rPr>
          <w:rFonts w:ascii="Arial" w:eastAsia="Arial" w:hAnsi="Arial" w:cs="Arial"/>
          <w:color w:val="000000"/>
          <w:sz w:val="24"/>
          <w:szCs w:val="24"/>
        </w:rPr>
      </w:pPr>
      <w:bookmarkStart w:id="8" w:name="tyjcwt" w:colFirst="0" w:colLast="0"/>
      <w:bookmarkStart w:id="9" w:name="_2et92p0" w:colFirst="0" w:colLast="0"/>
      <w:bookmarkEnd w:id="8"/>
      <w:bookmarkEnd w:id="9"/>
    </w:p>
    <w:p w14:paraId="0000000B"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1.2 Organization of current manuscript</w:t>
      </w:r>
    </w:p>
    <w:p w14:paraId="0000000C"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rich longitudinal nature of the ABCD Study dataset will allow researchers to perform analyses of both methodological and substantive interest. This report describes methods for longitudinal analyses of ABCD Study data that can address its fundamental scientific aims, as well as challenges inherent in a large population-based long-term study of adolescents. The manuscript is organized as follows: </w:t>
      </w:r>
      <w:proofErr w:type="spellStart"/>
      <w:r>
        <w:rPr>
          <w:rFonts w:ascii="Arial" w:eastAsia="Arial" w:hAnsi="Arial" w:cs="Arial"/>
          <w:color w:val="FF0000"/>
        </w:rPr>
        <w:t>xxxxxxxxx</w:t>
      </w:r>
      <w:proofErr w:type="spellEnd"/>
      <w:r>
        <w:rPr>
          <w:rFonts w:ascii="Arial" w:eastAsia="Arial" w:hAnsi="Arial" w:cs="Arial"/>
          <w:color w:val="000000"/>
        </w:rPr>
        <w:t>.</w:t>
      </w:r>
    </w:p>
    <w:p w14:paraId="0000000D" w14:textId="77777777" w:rsidR="0019398E" w:rsidRDefault="0019398E">
      <w:pPr>
        <w:spacing w:after="0"/>
        <w:rPr>
          <w:rFonts w:ascii="Arial" w:eastAsia="Arial" w:hAnsi="Arial" w:cs="Arial"/>
          <w:color w:val="000000"/>
        </w:rPr>
      </w:pPr>
    </w:p>
    <w:p w14:paraId="0000000E" w14:textId="77777777" w:rsidR="0019398E" w:rsidRDefault="003E7528">
      <w:pPr>
        <w:pStyle w:val="Heading1"/>
        <w:spacing w:before="0"/>
        <w:rPr>
          <w:rFonts w:ascii="Arial" w:eastAsia="Arial" w:hAnsi="Arial" w:cs="Arial"/>
          <w:color w:val="000000"/>
          <w:sz w:val="24"/>
          <w:szCs w:val="24"/>
        </w:rPr>
      </w:pPr>
      <w:bookmarkStart w:id="10" w:name="1t3h5sf" w:colFirst="0" w:colLast="0"/>
      <w:bookmarkStart w:id="11" w:name="_3dy6vkm" w:colFirst="0" w:colLast="0"/>
      <w:bookmarkEnd w:id="10"/>
      <w:bookmarkEnd w:id="11"/>
      <w:r>
        <w:rPr>
          <w:rFonts w:ascii="Arial" w:eastAsia="Arial" w:hAnsi="Arial" w:cs="Arial"/>
          <w:color w:val="000000"/>
          <w:sz w:val="24"/>
          <w:szCs w:val="24"/>
        </w:rPr>
        <w:t>2. Part I: Longitudinal Research: Basic Concepts and Considerations</w:t>
      </w:r>
    </w:p>
    <w:p w14:paraId="0000000F" w14:textId="7EDC4BBE" w:rsidR="0019398E" w:rsidRDefault="003E7528">
      <w:p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w:t>
      </w:r>
      <w:commentRangeStart w:id="12"/>
      <w:del w:id="13" w:author="Sher, Kenneth" w:date="2023-04-30T14:19:00Z">
        <w:r w:rsidDel="00306C19">
          <w:rPr>
            <w:rFonts w:ascii="Arial" w:eastAsia="Arial" w:hAnsi="Arial" w:cs="Arial"/>
            <w:color w:val="000000"/>
          </w:rPr>
          <w:delText>(and not just characterize growth during this period but also assesses the durability/chronicity of prior effects/consequences)</w:delText>
        </w:r>
        <w:commentRangeEnd w:id="12"/>
        <w:r w:rsidDel="00306C19">
          <w:commentReference w:id="12"/>
        </w:r>
        <w:r w:rsidDel="00306C19">
          <w:rPr>
            <w:rFonts w:ascii="Arial" w:eastAsia="Arial" w:hAnsi="Arial" w:cs="Arial"/>
            <w:color w:val="000000"/>
          </w:rPr>
          <w:delText xml:space="preserve"> </w:delText>
        </w:r>
      </w:del>
      <w:r>
        <w:rPr>
          <w:rFonts w:ascii="Arial" w:eastAsia="Arial" w:hAnsi="Arial" w:cs="Arial"/>
          <w:color w:val="000000"/>
        </w:rPr>
        <w:t xml:space="preserve">but also brings with it greater methodological opportunities to exploit </w:t>
      </w:r>
      <w:del w:id="14" w:author="Sher, Kenneth" w:date="2023-04-30T14:17:00Z">
        <w:r w:rsidDel="00306C19">
          <w:rPr>
            <w:rFonts w:ascii="Arial" w:eastAsia="Arial" w:hAnsi="Arial" w:cs="Arial"/>
            <w:color w:val="000000"/>
          </w:rPr>
          <w:delText xml:space="preserve">the </w:delText>
        </w:r>
        <w:commentRangeStart w:id="15"/>
        <w:r w:rsidDel="00306C19">
          <w:rPr>
            <w:rFonts w:ascii="Arial" w:eastAsia="Arial" w:hAnsi="Arial" w:cs="Arial"/>
            <w:color w:val="000000"/>
          </w:rPr>
          <w:delText>statistical properties of longitudinal data</w:delText>
        </w:r>
        <w:commentRangeEnd w:id="15"/>
        <w:r w:rsidR="0044261F" w:rsidDel="00306C19">
          <w:rPr>
            <w:rStyle w:val="CommentReference"/>
          </w:rPr>
          <w:commentReference w:id="15"/>
        </w:r>
        <w:r w:rsidDel="00306C19">
          <w:rPr>
            <w:rFonts w:ascii="Arial" w:eastAsia="Arial" w:hAnsi="Arial" w:cs="Arial"/>
            <w:color w:val="000000"/>
          </w:rPr>
          <w:delText xml:space="preserve"> i</w:delText>
        </w:r>
      </w:del>
      <w:ins w:id="16" w:author="Sher, Kenneth" w:date="2023-04-30T14:17:00Z">
        <w:r w:rsidR="00306C19">
          <w:rPr>
            <w:rFonts w:ascii="Arial" w:eastAsia="Arial" w:hAnsi="Arial" w:cs="Arial"/>
            <w:color w:val="000000"/>
          </w:rPr>
          <w:t xml:space="preserve">statistical models that distinguish within and between subject effects and </w:t>
        </w:r>
      </w:ins>
      <w:ins w:id="17" w:author="Sher, Kenneth" w:date="2023-04-30T14:18:00Z">
        <w:r w:rsidR="00306C19">
          <w:rPr>
            <w:rFonts w:ascii="Arial" w:eastAsia="Arial" w:hAnsi="Arial" w:cs="Arial"/>
            <w:color w:val="000000"/>
          </w:rPr>
          <w:t xml:space="preserve">that </w:t>
        </w:r>
      </w:ins>
      <w:ins w:id="18" w:author="Sher, Kenneth" w:date="2023-04-30T14:17:00Z">
        <w:r w:rsidR="00306C19">
          <w:rPr>
            <w:rFonts w:ascii="Arial" w:eastAsia="Arial" w:hAnsi="Arial" w:cs="Arial"/>
            <w:color w:val="000000"/>
          </w:rPr>
          <w:t xml:space="preserve">loosen constraints that could be imposed </w:t>
        </w:r>
      </w:ins>
      <w:proofErr w:type="spellStart"/>
      <w:r>
        <w:rPr>
          <w:rFonts w:ascii="Arial" w:eastAsia="Arial" w:hAnsi="Arial" w:cs="Arial"/>
          <w:color w:val="000000"/>
        </w:rPr>
        <w:t>n</w:t>
      </w:r>
      <w:proofErr w:type="spellEnd"/>
      <w:r>
        <w:rPr>
          <w:rFonts w:ascii="Arial" w:eastAsia="Arial" w:hAnsi="Arial" w:cs="Arial"/>
          <w:color w:val="000000"/>
        </w:rPr>
        <w:t xml:space="preserve"> the furtherance of critical scientific questions. That is, we can ask more nuanced questions and make stronger inferences as our number of time-ordered observations grows, assuming we have assessed the “right” variables and the timings of our observations comport with the temporal dynamics of the mechanisms of interest. Appreciation of these and other issues can help to guide the analysis and interpretation of data and aid translation to clinical and public health applications.</w:t>
      </w:r>
      <w:r>
        <w:rPr>
          <w:rFonts w:ascii="Arial" w:eastAsia="Arial" w:hAnsi="Arial" w:cs="Arial"/>
          <w:color w:val="000000"/>
        </w:rPr>
        <w:br/>
      </w:r>
    </w:p>
    <w:p w14:paraId="00000010" w14:textId="7CD2C51D"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Vulnerable periods</w:t>
      </w:r>
      <w:r>
        <w:rPr>
          <w:rFonts w:ascii="Arial" w:eastAsia="Arial" w:hAnsi="Arial" w:cs="Arial"/>
          <w:color w:val="000000"/>
        </w:rPr>
        <w:t>.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w:t>
      </w:r>
      <w:commentRangeStart w:id="19"/>
      <w:ins w:id="20" w:author="Sher, Kenneth" w:date="2023-04-30T14:38:00Z">
        <w:r w:rsidR="00306C19">
          <w:rPr>
            <w:rFonts w:ascii="Arial" w:eastAsia="Arial" w:hAnsi="Arial" w:cs="Arial"/>
            <w:color w:val="000000"/>
          </w:rPr>
          <w:t xml:space="preserve">Arseneault et al., </w:t>
        </w:r>
        <w:commentRangeStart w:id="21"/>
        <w:r w:rsidR="00306C19">
          <w:rPr>
            <w:rFonts w:ascii="Arial" w:eastAsia="Arial" w:hAnsi="Arial" w:cs="Arial"/>
            <w:color w:val="000000"/>
          </w:rPr>
          <w:t>2002</w:t>
        </w:r>
      </w:ins>
      <w:commentRangeEnd w:id="21"/>
      <w:ins w:id="22" w:author="Sher, Kenneth" w:date="2023-04-30T14:40:00Z">
        <w:r w:rsidR="00306C19">
          <w:rPr>
            <w:rStyle w:val="CommentReference"/>
          </w:rPr>
          <w:commentReference w:id="21"/>
        </w:r>
      </w:ins>
      <w:ins w:id="23" w:author="Sher, Kenneth" w:date="2023-04-30T14:38:00Z">
        <w:r w:rsidR="00306C19">
          <w:rPr>
            <w:rFonts w:ascii="Arial" w:eastAsia="Arial" w:hAnsi="Arial" w:cs="Arial"/>
            <w:color w:val="000000"/>
          </w:rPr>
          <w:t xml:space="preserve">; </w:t>
        </w:r>
        <w:commentRangeEnd w:id="19"/>
        <w:r w:rsidR="00306C19">
          <w:rPr>
            <w:rStyle w:val="CommentReference"/>
          </w:rPr>
          <w:commentReference w:id="19"/>
        </w:r>
      </w:ins>
      <w:ins w:id="24" w:author="Sher, Kenneth" w:date="2023-04-30T14:41:00Z">
        <w:r w:rsidR="00306C19">
          <w:rPr>
            <w:rFonts w:ascii="Arial" w:eastAsia="Arial" w:hAnsi="Arial" w:cs="Arial"/>
            <w:color w:val="000000"/>
          </w:rPr>
          <w:t xml:space="preserve"> Hasan et al., 2020; </w:t>
        </w:r>
      </w:ins>
      <w:commentRangeStart w:id="25"/>
      <w:del w:id="26" w:author="Sher, Kenneth" w:date="2023-04-30T14:29:00Z">
        <w:r w:rsidDel="00306C19">
          <w:rPr>
            <w:rFonts w:ascii="Arial" w:eastAsia="Arial" w:hAnsi="Arial" w:cs="Arial"/>
            <w:color w:val="FF0000"/>
          </w:rPr>
          <w:delText>@xxxx</w:delText>
        </w:r>
      </w:del>
      <w:ins w:id="27" w:author="Sher, Kenneth" w:date="2023-04-30T14:29:00Z">
        <w:r w:rsidR="00306C19">
          <w:rPr>
            <w:rFonts w:ascii="Arial" w:eastAsia="Arial" w:hAnsi="Arial" w:cs="Arial"/>
            <w:color w:val="FF0000"/>
          </w:rPr>
          <w:t>Semple et al., 2005</w:t>
        </w:r>
      </w:ins>
      <w:r>
        <w:rPr>
          <w:rFonts w:ascii="Arial" w:eastAsia="Arial" w:hAnsi="Arial" w:cs="Arial"/>
          <w:color w:val="000000"/>
        </w:rPr>
        <w:t xml:space="preserve">]; </w:t>
      </w:r>
      <w:commentRangeEnd w:id="25"/>
      <w:r w:rsidR="00306C19">
        <w:rPr>
          <w:rStyle w:val="CommentReference"/>
        </w:rPr>
        <w:commentReference w:id="25"/>
      </w:r>
      <w:r>
        <w:rPr>
          <w:rFonts w:ascii="Arial" w:eastAsia="Arial" w:hAnsi="Arial" w:cs="Arial"/>
          <w:color w:val="000000"/>
        </w:rPr>
        <w:t xml:space="preserve">or, similarly, experimental research on rodents that shows rodent brains to be especially sensitive to the neurotoxic effects of alcohol on brain structure and learning early in development (corresponding to early adolescence in </w:t>
      </w:r>
      <w:proofErr w:type="gramStart"/>
      <w:r>
        <w:rPr>
          <w:rFonts w:ascii="Arial" w:eastAsia="Arial" w:hAnsi="Arial" w:cs="Arial"/>
          <w:color w:val="000000"/>
        </w:rPr>
        <w:t>humans)[</w:t>
      </w:r>
      <w:proofErr w:type="gramEnd"/>
      <w:ins w:id="28" w:author="Sher, Kenneth" w:date="2023-04-30T14:43:00Z">
        <w:r w:rsidR="00306C19">
          <w:rPr>
            <w:rFonts w:ascii="Arial" w:eastAsia="Arial" w:hAnsi="Arial" w:cs="Arial"/>
            <w:color w:val="FF0000"/>
          </w:rPr>
          <w:t xml:space="preserve"> (</w:t>
        </w:r>
        <w:proofErr w:type="spellStart"/>
        <w:r w:rsidR="00306C19">
          <w:rPr>
            <w:rFonts w:ascii="Arial" w:eastAsia="Arial" w:hAnsi="Arial" w:cs="Arial"/>
            <w:color w:val="FF0000"/>
          </w:rPr>
          <w:t>eg</w:t>
        </w:r>
        <w:proofErr w:type="spellEnd"/>
        <w:r w:rsidR="00306C19">
          <w:rPr>
            <w:rFonts w:ascii="Arial" w:eastAsia="Arial" w:hAnsi="Arial" w:cs="Arial"/>
            <w:color w:val="FF0000"/>
          </w:rPr>
          <w:t>.,</w:t>
        </w:r>
      </w:ins>
      <w:commentRangeStart w:id="29"/>
      <w:ins w:id="30" w:author="Sher, Kenneth" w:date="2023-04-30T14:44:00Z">
        <w:r w:rsidR="00306C19">
          <w:rPr>
            <w:rFonts w:ascii="Arial" w:eastAsia="Arial" w:hAnsi="Arial" w:cs="Arial"/>
            <w:color w:val="FF0000"/>
          </w:rPr>
          <w:t xml:space="preserve">Crews et al., 2000; </w:t>
        </w:r>
      </w:ins>
      <w:ins w:id="31" w:author="Sher, Kenneth" w:date="2023-04-30T14:43:00Z">
        <w:r w:rsidR="00306C19">
          <w:rPr>
            <w:rFonts w:ascii="Arial" w:eastAsia="Arial" w:hAnsi="Arial" w:cs="Arial"/>
            <w:color w:val="FF0000"/>
          </w:rPr>
          <w:t xml:space="preserve"> </w:t>
        </w:r>
      </w:ins>
      <w:commentRangeEnd w:id="29"/>
      <w:ins w:id="32" w:author="Sher, Kenneth" w:date="2023-04-30T14:44:00Z">
        <w:r w:rsidR="00306C19">
          <w:rPr>
            <w:rStyle w:val="CommentReference"/>
          </w:rPr>
          <w:commentReference w:id="29"/>
        </w:r>
      </w:ins>
      <w:commentRangeStart w:id="33"/>
      <w:ins w:id="34" w:author="Sher, Kenneth" w:date="2023-04-30T14:43:00Z">
        <w:r w:rsidR="00306C19">
          <w:rPr>
            <w:rFonts w:ascii="Arial" w:eastAsia="Arial" w:hAnsi="Arial" w:cs="Arial"/>
            <w:color w:val="FF0000"/>
          </w:rPr>
          <w:t>Ji et al, 2018</w:t>
        </w:r>
      </w:ins>
      <w:del w:id="35" w:author="Sher, Kenneth" w:date="2023-04-30T14:43:00Z">
        <w:r w:rsidDel="00306C19">
          <w:rPr>
            <w:rFonts w:ascii="Arial" w:eastAsia="Arial" w:hAnsi="Arial" w:cs="Arial"/>
            <w:color w:val="000000"/>
          </w:rPr>
          <w:delText>@</w:delText>
        </w:r>
        <w:r w:rsidDel="00306C19">
          <w:rPr>
            <w:rFonts w:ascii="Arial" w:eastAsia="Arial" w:hAnsi="Arial" w:cs="Arial"/>
            <w:color w:val="FF0000"/>
          </w:rPr>
          <w:delText>xxxx</w:delText>
        </w:r>
      </w:del>
      <w:r>
        <w:rPr>
          <w:rFonts w:ascii="Arial" w:eastAsia="Arial" w:hAnsi="Arial" w:cs="Arial"/>
          <w:color w:val="000000"/>
        </w:rPr>
        <w:t xml:space="preserve">]. </w:t>
      </w:r>
      <w:commentRangeEnd w:id="33"/>
      <w:r w:rsidR="00306C19">
        <w:rPr>
          <w:rStyle w:val="CommentReference"/>
        </w:rPr>
        <w:commentReference w:id="33"/>
      </w:r>
      <w:r>
        <w:rPr>
          <w:rFonts w:ascii="Arial" w:eastAsia="Arial" w:hAnsi="Arial" w:cs="Arial"/>
          <w:color w:val="000000"/>
        </w:rPr>
        <w:t xml:space="preserve">These examples highlight the importance of considering the role of </w:t>
      </w:r>
      <w:r>
        <w:rPr>
          <w:rFonts w:ascii="Arial" w:eastAsia="Arial" w:hAnsi="Arial" w:cs="Arial"/>
          <w:i/>
          <w:color w:val="000000"/>
        </w:rPr>
        <w:t>vulnerable periods</w:t>
      </w:r>
      <w:r>
        <w:rPr>
          <w:rFonts w:ascii="Arial" w:eastAsia="Arial" w:hAnsi="Arial" w:cs="Arial"/>
          <w:color w:val="000000"/>
        </w:rPr>
        <w:t xml:space="preserve"> – temporal windows of rapid brain development or remodeling during which the effects of environmental stimuli (</w:t>
      </w:r>
      <w:proofErr w:type="gramStart"/>
      <w:r>
        <w:rPr>
          <w:rFonts w:ascii="Arial" w:eastAsia="Arial" w:hAnsi="Arial" w:cs="Arial"/>
          <w:color w:val="000000"/>
        </w:rPr>
        <w:t>e.g.</w:t>
      </w:r>
      <w:proofErr w:type="gramEnd"/>
      <w:r>
        <w:rPr>
          <w:rFonts w:ascii="Arial" w:eastAsia="Arial" w:hAnsi="Arial" w:cs="Arial"/>
          <w:color w:val="000000"/>
        </w:rPr>
        <w:t> cannabis exposure) on the developing brain may be particularly pronounced– when trying to establish an accurate understanding of the association between exposures and outcomes.</w:t>
      </w:r>
    </w:p>
    <w:p w14:paraId="00000011" w14:textId="77777777" w:rsidR="0019398E" w:rsidRDefault="0019398E">
      <w:pPr>
        <w:pBdr>
          <w:top w:val="nil"/>
          <w:left w:val="nil"/>
          <w:bottom w:val="nil"/>
          <w:right w:val="nil"/>
          <w:between w:val="nil"/>
        </w:pBdr>
        <w:spacing w:after="0"/>
        <w:rPr>
          <w:rFonts w:ascii="Arial" w:eastAsia="Arial" w:hAnsi="Arial" w:cs="Arial"/>
          <w:b/>
          <w:color w:val="000000"/>
        </w:rPr>
      </w:pPr>
    </w:p>
    <w:p w14:paraId="00000012" w14:textId="3765D909"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lastRenderedPageBreak/>
        <w:t>Developmental disturbances</w:t>
      </w:r>
      <w:r>
        <w:rPr>
          <w:rFonts w:ascii="Arial" w:eastAsia="Arial" w:hAnsi="Arial" w:cs="Arial"/>
          <w:color w:val="000000"/>
        </w:rPr>
        <w:t>. Whereas vulnerable periods heighten neurobiological susceptibility to environmental influences, at other times environmental pressures will tend to suppress stability and disrupt the orderly stochastic process of normative development (</w:t>
      </w:r>
      <w:commentRangeStart w:id="36"/>
      <w:r>
        <w:rPr>
          <w:rFonts w:ascii="Arial" w:eastAsia="Arial" w:hAnsi="Arial" w:cs="Arial"/>
          <w:color w:val="000000"/>
        </w:rPr>
        <w:t xml:space="preserve">e.g., </w:t>
      </w:r>
      <w:del w:id="37" w:author="Sher, Kenneth" w:date="2023-04-30T14:46:00Z">
        <w:r w:rsidDel="00306C19">
          <w:rPr>
            <w:rFonts w:ascii="Arial" w:eastAsia="Arial" w:hAnsi="Arial" w:cs="Arial"/>
            <w:color w:val="FF0000"/>
          </w:rPr>
          <w:delText>xxx-xxx</w:delText>
        </w:r>
      </w:del>
      <w:ins w:id="38" w:author="Sher, Kenneth" w:date="2023-04-30T14:46:00Z">
        <w:r w:rsidR="00306C19">
          <w:rPr>
            <w:rFonts w:ascii="Arial" w:eastAsia="Arial" w:hAnsi="Arial" w:cs="Arial"/>
            <w:color w:val="FF0000"/>
          </w:rPr>
          <w:t>Schulenberg et al., 2019</w:t>
        </w:r>
      </w:ins>
      <w:r>
        <w:rPr>
          <w:rFonts w:ascii="Arial" w:eastAsia="Arial" w:hAnsi="Arial" w:cs="Arial"/>
          <w:color w:val="000000"/>
        </w:rPr>
        <w:t xml:space="preserve">). </w:t>
      </w:r>
      <w:commentRangeEnd w:id="36"/>
      <w:r w:rsidR="00306C19">
        <w:rPr>
          <w:rStyle w:val="CommentReference"/>
        </w:rPr>
        <w:commentReference w:id="36"/>
      </w:r>
      <w:r>
        <w:rPr>
          <w:rFonts w:ascii="Arial" w:eastAsia="Arial" w:hAnsi="Arial" w:cs="Arial"/>
          <w:color w:val="000000"/>
        </w:rPr>
        <w:t xml:space="preserve">This situation reflects a </w:t>
      </w:r>
      <w:r>
        <w:rPr>
          <w:rFonts w:ascii="Arial" w:eastAsia="Arial" w:hAnsi="Arial" w:cs="Arial"/>
          <w:i/>
          <w:color w:val="000000"/>
        </w:rPr>
        <w:t>developmental disturbance</w:t>
      </w:r>
      <w:r>
        <w:rPr>
          <w:rFonts w:ascii="Arial" w:eastAsia="Arial" w:hAnsi="Arial" w:cs="Arial"/>
          <w:color w:val="000000"/>
        </w:rPr>
        <w:t xml:space="preserve"> in that the normal course of development is “disturbed” 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  </w:t>
      </w:r>
    </w:p>
    <w:p w14:paraId="00000013" w14:textId="77777777" w:rsidR="0019398E" w:rsidRDefault="0019398E">
      <w:pPr>
        <w:pBdr>
          <w:top w:val="nil"/>
          <w:left w:val="nil"/>
          <w:bottom w:val="nil"/>
          <w:right w:val="nil"/>
          <w:between w:val="nil"/>
        </w:pBdr>
        <w:spacing w:after="0"/>
        <w:rPr>
          <w:rFonts w:ascii="Arial" w:eastAsia="Arial" w:hAnsi="Arial" w:cs="Arial"/>
          <w:color w:val="000000"/>
        </w:rPr>
      </w:pPr>
    </w:p>
    <w:p w14:paraId="00000014" w14:textId="38DFD44C"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Developmental snares and cascade effects.</w:t>
      </w:r>
      <w:r>
        <w:rPr>
          <w:rFonts w:ascii="Arial" w:eastAsia="Arial" w:hAnsi="Arial" w:cs="Arial"/>
          <w:color w:val="000000"/>
        </w:rPr>
        <w:t xml:space="preserve"> Normative development can also be upended by experiences (e.g., drug use) that, through various mechanisms, disrupt the normal flow of development wherein each stage establishes a platform for the next. For </w:t>
      </w:r>
      <w:r w:rsidR="008F26AB">
        <w:rPr>
          <w:rFonts w:ascii="Arial" w:eastAsia="Arial" w:hAnsi="Arial" w:cs="Arial"/>
          <w:color w:val="000000"/>
        </w:rPr>
        <w:t>instance</w:t>
      </w:r>
      <w:r>
        <w:rPr>
          <w:rFonts w:ascii="Arial" w:eastAsia="Arial" w:hAnsi="Arial" w:cs="Arial"/>
          <w:color w:val="000000"/>
        </w:rPr>
        <w:t>, substance use could lead to association with deviant peers, precluding opportunities for learning various adaptive skills and prosocial behaviors, in effect, creating a “snare” that retards psychosocial development</w:t>
      </w:r>
      <w:ins w:id="39" w:author="Sher, Kenneth" w:date="2023-04-30T14:51:00Z">
        <w:r w:rsidR="00306C19">
          <w:rPr>
            <w:rFonts w:ascii="Arial" w:eastAsia="Arial" w:hAnsi="Arial" w:cs="Arial"/>
            <w:color w:val="000000"/>
          </w:rPr>
          <w:t xml:space="preserve"> such as maturing out of adolescent antisocial behavior (</w:t>
        </w:r>
        <w:commentRangeStart w:id="40"/>
        <w:r w:rsidR="00306C19">
          <w:rPr>
            <w:rFonts w:ascii="Arial" w:eastAsia="Arial" w:hAnsi="Arial" w:cs="Arial"/>
            <w:color w:val="000000"/>
          </w:rPr>
          <w:t>Moffitt, 2015).</w:t>
        </w:r>
      </w:ins>
      <w:del w:id="41" w:author="Sher, Kenneth" w:date="2023-04-30T14:51:00Z">
        <w:r w:rsidDel="00306C19">
          <w:rPr>
            <w:rFonts w:ascii="Arial" w:eastAsia="Arial" w:hAnsi="Arial" w:cs="Arial"/>
            <w:color w:val="000000"/>
          </w:rPr>
          <w:delText>.</w:delText>
        </w:r>
      </w:del>
      <w:r>
        <w:rPr>
          <w:rFonts w:ascii="Arial" w:eastAsia="Arial" w:hAnsi="Arial" w:cs="Arial"/>
          <w:color w:val="000000"/>
        </w:rPr>
        <w:t xml:space="preserve"> </w:t>
      </w:r>
      <w:commentRangeEnd w:id="40"/>
      <w:r w:rsidR="00306C19">
        <w:rPr>
          <w:rStyle w:val="CommentReference"/>
        </w:rPr>
        <w:commentReference w:id="40"/>
      </w:r>
      <w:r>
        <w:rPr>
          <w:rFonts w:ascii="Arial" w:eastAsia="Arial" w:hAnsi="Arial" w:cs="Arial"/>
          <w:color w:val="000000"/>
        </w:rPr>
        <w:t>Relatedly, the consequences of these types of events can cascade (e.g., school dropout, involvement in the criminal justice system) so that the effects of the snare are amplified</w:t>
      </w:r>
      <w:ins w:id="42" w:author="Sher, Kenneth" w:date="2023-04-30T14:54:00Z">
        <w:r w:rsidR="00306C19">
          <w:rPr>
            <w:rFonts w:ascii="Arial" w:eastAsia="Arial" w:hAnsi="Arial" w:cs="Arial"/>
            <w:color w:val="000000"/>
          </w:rPr>
          <w:t xml:space="preserve"> (e.g., </w:t>
        </w:r>
        <w:commentRangeStart w:id="43"/>
        <w:r w:rsidR="00306C19">
          <w:rPr>
            <w:rFonts w:ascii="Arial" w:eastAsia="Arial" w:hAnsi="Arial" w:cs="Arial"/>
            <w:color w:val="000000"/>
          </w:rPr>
          <w:t>Masten et al., 2005</w:t>
        </w:r>
      </w:ins>
      <w:commentRangeEnd w:id="43"/>
      <w:ins w:id="44" w:author="Sher, Kenneth" w:date="2023-04-30T14:55:00Z">
        <w:r w:rsidR="00306C19">
          <w:rPr>
            <w:rStyle w:val="CommentReference"/>
          </w:rPr>
          <w:commentReference w:id="43"/>
        </w:r>
      </w:ins>
      <w:ins w:id="45" w:author="Sher, Kenneth" w:date="2023-04-30T14:56:00Z">
        <w:r w:rsidR="00306C19">
          <w:rPr>
            <w:rFonts w:ascii="Arial" w:eastAsia="Arial" w:hAnsi="Arial" w:cs="Arial"/>
            <w:color w:val="000000"/>
          </w:rPr>
          <w:t xml:space="preserve">; </w:t>
        </w:r>
        <w:commentRangeStart w:id="46"/>
        <w:proofErr w:type="spellStart"/>
        <w:r w:rsidR="00306C19">
          <w:rPr>
            <w:rFonts w:ascii="Arial" w:eastAsia="Arial" w:hAnsi="Arial" w:cs="Arial"/>
            <w:color w:val="000000"/>
          </w:rPr>
          <w:t>Rogosch</w:t>
        </w:r>
        <w:proofErr w:type="spellEnd"/>
        <w:r w:rsidR="00306C19">
          <w:rPr>
            <w:rFonts w:ascii="Arial" w:eastAsia="Arial" w:hAnsi="Arial" w:cs="Arial"/>
            <w:color w:val="000000"/>
          </w:rPr>
          <w:t xml:space="preserve"> et al., 2010</w:t>
        </w:r>
        <w:commentRangeEnd w:id="46"/>
        <w:r w:rsidR="00306C19">
          <w:rPr>
            <w:rStyle w:val="CommentReference"/>
          </w:rPr>
          <w:commentReference w:id="46"/>
        </w:r>
      </w:ins>
      <w:ins w:id="47" w:author="Sher, Kenneth" w:date="2023-04-30T14:54:00Z">
        <w:r w:rsidR="00306C19">
          <w:rPr>
            <w:rFonts w:ascii="Arial" w:eastAsia="Arial" w:hAnsi="Arial" w:cs="Arial"/>
            <w:color w:val="000000"/>
          </w:rPr>
          <w:t>)</w:t>
        </w:r>
      </w:ins>
      <w:r>
        <w:rPr>
          <w:rFonts w:ascii="Arial" w:eastAsia="Arial" w:hAnsi="Arial" w:cs="Arial"/>
          <w:color w:val="000000"/>
        </w:rPr>
        <w:t>.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14:paraId="00000015" w14:textId="77777777" w:rsidR="0019398E" w:rsidRDefault="0019398E">
      <w:pPr>
        <w:pBdr>
          <w:top w:val="nil"/>
          <w:left w:val="nil"/>
          <w:bottom w:val="nil"/>
          <w:right w:val="nil"/>
          <w:between w:val="nil"/>
        </w:pBdr>
        <w:spacing w:after="0"/>
        <w:rPr>
          <w:rFonts w:ascii="Arial" w:eastAsia="Arial" w:hAnsi="Arial" w:cs="Arial"/>
          <w:color w:val="000000"/>
        </w:rPr>
      </w:pPr>
    </w:p>
    <w:p w14:paraId="00000016" w14:textId="199F915D"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Distinguishing developmental change from experience effects</w:t>
      </w:r>
      <w:r>
        <w:rPr>
          <w:rFonts w:ascii="Arial" w:eastAsia="Arial" w:hAnsi="Arial" w:cs="Arial"/>
          <w:color w:val="000000"/>
        </w:rPr>
        <w:t xml:space="preserve">. One can often observe systematic changes over time in a variable of interest and assume this change is attributable to development. </w:t>
      </w:r>
      <w:r w:rsidR="008F26AB">
        <w:rPr>
          <w:rFonts w:ascii="Arial" w:eastAsia="Arial" w:hAnsi="Arial" w:cs="Arial"/>
          <w:color w:val="000000"/>
        </w:rPr>
        <w:t>To this point</w:t>
      </w:r>
      <w:r>
        <w:rPr>
          <w:rFonts w:ascii="Arial" w:eastAsia="Arial" w:hAnsi="Arial" w:cs="Arial"/>
          <w:color w:val="000000"/>
        </w:rPr>
        <w:t>, cognitive abilities (</w:t>
      </w:r>
      <w:proofErr w:type="spellStart"/>
      <w:r>
        <w:rPr>
          <w:rFonts w:ascii="Arial" w:eastAsia="Arial" w:hAnsi="Arial" w:cs="Arial"/>
          <w:color w:val="000000"/>
        </w:rPr>
        <w:t>e.g</w:t>
      </w:r>
      <w:proofErr w:type="spellEnd"/>
      <w:r>
        <w:rPr>
          <w:rFonts w:ascii="Arial" w:eastAsia="Arial" w:hAnsi="Arial" w:cs="Arial"/>
          <w:color w:val="000000"/>
        </w:rPr>
        <w:t xml:space="preserve">, verbal ability, problem-solving) normatively grow earlier in development and often decline in late life (e.g., memory, speed of processing). However, the observed patterns of growth and decline often differ between cross-sectional vs. longitudinal effects [@salthouse2014] where subjects gain increasing experience with the assessment with each successive measurement occasion. Such experience effects on cognitive functioning have been demonstrated in adolescent longitudinal samples similar to ABCD [@sullivan2017] and highlight the need to consider these effects and address them analytically. In the case of performance-based measures [e.g., matrix reasoning related to neurocognitive functioning; see @salthouse2014], this can be due to “learning” 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 @beck1961; see @french2010a] and this phenomenon has been </w:t>
      </w:r>
      <w:r>
        <w:rPr>
          <w:rFonts w:ascii="Arial" w:eastAsia="Arial" w:hAnsi="Arial" w:cs="Arial"/>
          <w:color w:val="000000"/>
        </w:rPr>
        <w:lastRenderedPageBreak/>
        <w:t xml:space="preserve">well documented in research on structured diagnostic interviews [@robins1985]. While it is typically assumed that individuals are rescinding or telling us less information on follow-up interviews, there is reason to suspect that in some cases the initial assessment may be artefactually elevated [see @shrout2018a].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 </w:t>
      </w:r>
    </w:p>
    <w:p w14:paraId="00000017" w14:textId="77777777" w:rsidR="0019398E" w:rsidRDefault="0019398E">
      <w:pPr>
        <w:pBdr>
          <w:top w:val="nil"/>
          <w:left w:val="nil"/>
          <w:bottom w:val="nil"/>
          <w:right w:val="nil"/>
          <w:between w:val="nil"/>
        </w:pBdr>
        <w:spacing w:after="0"/>
        <w:rPr>
          <w:rFonts w:ascii="Arial" w:eastAsia="Arial" w:hAnsi="Arial" w:cs="Arial"/>
          <w:color w:val="000000"/>
        </w:rPr>
      </w:pPr>
    </w:p>
    <w:p w14:paraId="00000018" w14:textId="77777777" w:rsidR="0019398E" w:rsidRDefault="003E7528">
      <w:p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Part II Longitudinal Data: Interpretation / Issues / Pitfalls &amp; Assumption</w:t>
      </w:r>
    </w:p>
    <w:p w14:paraId="00000019" w14:textId="77777777" w:rsidR="0019398E" w:rsidRDefault="0019398E">
      <w:pPr>
        <w:pBdr>
          <w:top w:val="nil"/>
          <w:left w:val="nil"/>
          <w:bottom w:val="nil"/>
          <w:right w:val="nil"/>
          <w:between w:val="nil"/>
        </w:pBdr>
        <w:spacing w:after="0"/>
        <w:rPr>
          <w:rFonts w:ascii="Arial" w:eastAsia="Arial" w:hAnsi="Arial" w:cs="Arial"/>
          <w:color w:val="000000"/>
        </w:rPr>
      </w:pPr>
    </w:p>
    <w:p w14:paraId="0000001A"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Defining Features of Longitudinal Data Analysis</w:t>
      </w:r>
      <w:r>
        <w:rPr>
          <w:rFonts w:ascii="Arial" w:eastAsia="Arial" w:hAnsi="Arial" w:cs="Arial"/>
          <w:color w:val="000000"/>
        </w:rPr>
        <w:t>.</w:t>
      </w:r>
    </w:p>
    <w:p w14:paraId="0000001B"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hallmark characteristic of longitudinal data analysis is its application to repeated assessments of the same assessment targets (e.g., individuals, families) across time.</w:t>
      </w:r>
    </w:p>
    <w:p w14:paraId="0000001C"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w:t>
      </w:r>
      <w:commentRangeStart w:id="48"/>
      <w:commentRangeStart w:id="49"/>
      <w:r>
        <w:rPr>
          <w:rFonts w:ascii="Arial" w:eastAsia="Arial" w:hAnsi="Arial" w:cs="Arial"/>
          <w:color w:val="000000"/>
        </w:rPr>
        <w:t>That is, we can ask more nuanced questions and make stronger inferences as our number of time-ordered observations grows assuming we have assessed the “right” variables and the timings of our observations comport with the temporal dynamics of the mechanisms of interest</w:t>
      </w:r>
      <w:commentRangeEnd w:id="48"/>
      <w:r>
        <w:commentReference w:id="48"/>
      </w:r>
      <w:commentRangeEnd w:id="49"/>
      <w:r w:rsidR="00306C19">
        <w:rPr>
          <w:rStyle w:val="CommentReference"/>
        </w:rPr>
        <w:commentReference w:id="49"/>
      </w:r>
      <w:r>
        <w:rPr>
          <w:rFonts w:ascii="Arial" w:eastAsia="Arial" w:hAnsi="Arial" w:cs="Arial"/>
          <w:color w:val="000000"/>
        </w:rPr>
        <w:t>.</w:t>
      </w:r>
    </w:p>
    <w:p w14:paraId="0000001D" w14:textId="77777777" w:rsidR="0019398E" w:rsidRDefault="0019398E">
      <w:pPr>
        <w:pStyle w:val="Heading2"/>
        <w:spacing w:before="0"/>
        <w:rPr>
          <w:rFonts w:ascii="Arial" w:eastAsia="Arial" w:hAnsi="Arial" w:cs="Arial"/>
          <w:color w:val="000000"/>
          <w:sz w:val="24"/>
          <w:szCs w:val="24"/>
        </w:rPr>
      </w:pPr>
      <w:bookmarkStart w:id="50" w:name="2s8eyo1" w:colFirst="0" w:colLast="0"/>
      <w:bookmarkStart w:id="51" w:name="_4d34og8" w:colFirst="0" w:colLast="0"/>
      <w:bookmarkEnd w:id="50"/>
      <w:bookmarkEnd w:id="51"/>
    </w:p>
    <w:p w14:paraId="0000001E"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2.1 Modeling Data Across Two Time Points versus Three or More Time Points.</w:t>
      </w:r>
    </w:p>
    <w:p w14:paraId="0000001F" w14:textId="381D2692"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w:t>
      </w:r>
      <w:proofErr w:type="spellStart"/>
      <w:r>
        <w:rPr>
          <w:rFonts w:ascii="Arial" w:eastAsia="Arial" w:hAnsi="Arial" w:cs="Arial"/>
          <w:color w:val="000000"/>
        </w:rPr>
        <w:t>post tests</w:t>
      </w:r>
      <w:proofErr w:type="spellEnd"/>
      <w:r>
        <w:rPr>
          <w:rFonts w:ascii="Arial" w:eastAsia="Arial" w:hAnsi="Arial" w:cs="Arial"/>
          <w:color w:val="000000"/>
        </w:rPr>
        <w:t xml:space="preserve">), or if the central goal is prediction (e.g., trying to predict scores on Variable A at time T as a function of prior scores on Variable A and Variable B at time T-1). At the same time, data based on two assessments are inherently limited on multiple fronts. As [@rogosa1982] noted approximately forty years ago, “Two waves of data are better than one, but maybe not much better”. These sentiments are reflected in more contemporary recommendations regarding best-practice guidelines for prospective data, which increasingly emphasize the benefits of additional measurement occasions for model identification and accurate parameter estimation. </w:t>
      </w:r>
      <w:r w:rsidR="00AA3D58">
        <w:rPr>
          <w:rFonts w:ascii="Arial" w:eastAsia="Arial" w:hAnsi="Arial" w:cs="Arial"/>
          <w:color w:val="000000"/>
        </w:rPr>
        <w:t xml:space="preserve">It is also consistent with research </w:t>
      </w:r>
      <w:r>
        <w:rPr>
          <w:rFonts w:ascii="Arial" w:eastAsia="Arial" w:hAnsi="Arial" w:cs="Arial"/>
          <w:color w:val="000000"/>
        </w:rPr>
        <w:t>recommend</w:t>
      </w:r>
      <w:r w:rsidR="00AA3D58">
        <w:rPr>
          <w:rFonts w:ascii="Arial" w:eastAsia="Arial" w:hAnsi="Arial" w:cs="Arial"/>
          <w:color w:val="000000"/>
        </w:rPr>
        <w:t>ing</w:t>
      </w:r>
      <w:r>
        <w:rPr>
          <w:rFonts w:ascii="Arial" w:eastAsia="Arial" w:hAnsi="Arial" w:cs="Arial"/>
          <w:color w:val="000000"/>
        </w:rPr>
        <w:t xml:space="preserve"> that developmental studies include three or more assessment points, given it is impossible for data based on two-time points to determine the shape of development (since linear, </w:t>
      </w:r>
      <w:proofErr w:type="gramStart"/>
      <w:r>
        <w:rPr>
          <w:rFonts w:ascii="Arial" w:eastAsia="Arial" w:hAnsi="Arial" w:cs="Arial"/>
          <w:color w:val="000000"/>
        </w:rPr>
        <w:t>straight line</w:t>
      </w:r>
      <w:proofErr w:type="gramEnd"/>
      <w:r>
        <w:rPr>
          <w:rFonts w:ascii="Arial" w:eastAsia="Arial" w:hAnsi="Arial" w:cs="Arial"/>
          <w:color w:val="000000"/>
        </w:rPr>
        <w:t xml:space="preserve"> change is the only possible form, given two assessments</w:t>
      </w:r>
      <w:r w:rsidR="00AA3D58">
        <w:rPr>
          <w:rFonts w:ascii="Arial" w:eastAsia="Arial" w:hAnsi="Arial" w:cs="Arial"/>
          <w:color w:val="000000"/>
        </w:rPr>
        <w:t>; see [@duncan2009]</w:t>
      </w:r>
      <w:r>
        <w:rPr>
          <w:rFonts w:ascii="Arial" w:eastAsia="Arial" w:hAnsi="Arial" w:cs="Arial"/>
          <w:color w:val="000000"/>
        </w:rPr>
        <w:t xml:space="preserve">). Research designs that include three or more time </w:t>
      </w:r>
      <w:r>
        <w:rPr>
          <w:rFonts w:ascii="Arial" w:eastAsia="Arial" w:hAnsi="Arial" w:cs="Arial"/>
          <w:color w:val="000000"/>
        </w:rPr>
        <w:lastRenderedPageBreak/>
        <w:t xml:space="preserve">points allow for increasingly nuanced analyses that more adequately tease apart sources of variation and covariation among the repeated assessments [@king2018]– a key aspect of inferential research. </w:t>
      </w:r>
      <w:r w:rsidR="00107865">
        <w:rPr>
          <w:rFonts w:ascii="Arial" w:eastAsia="Arial" w:hAnsi="Arial" w:cs="Arial"/>
          <w:color w:val="000000"/>
        </w:rPr>
        <w:t>To illustrate</w:t>
      </w:r>
      <w:r>
        <w:rPr>
          <w:rFonts w:ascii="Arial" w:eastAsia="Arial" w:hAnsi="Arial" w:cs="Arial"/>
          <w:color w:val="000000"/>
        </w:rPr>
        <w:t xml:space="preserve">, developmental theories are typically interested in understanding patterns of </w:t>
      </w:r>
      <w:r>
        <w:rPr>
          <w:rFonts w:ascii="Arial" w:eastAsia="Arial" w:hAnsi="Arial" w:cs="Arial"/>
          <w:i/>
          <w:color w:val="000000"/>
        </w:rPr>
        <w:t>within-individual</w:t>
      </w:r>
      <w:r>
        <w:rPr>
          <w:rFonts w:ascii="Arial" w:eastAsia="Arial" w:hAnsi="Arial" w:cs="Arial"/>
          <w:color w:val="000000"/>
        </w:rPr>
        <w:t xml:space="preserve"> change over time (discussed in further detail, below); however, two data points provide meager information on change at the person level. This point is further underscored in a recent review of statistical models commonly touted as distinguishing </w:t>
      </w:r>
      <w:r>
        <w:rPr>
          <w:rFonts w:ascii="Arial" w:eastAsia="Arial" w:hAnsi="Arial" w:cs="Arial"/>
          <w:i/>
          <w:color w:val="000000"/>
        </w:rPr>
        <w:t>within-individual</w:t>
      </w:r>
      <w:r>
        <w:rPr>
          <w:rFonts w:ascii="Arial" w:eastAsia="Arial" w:hAnsi="Arial" w:cs="Arial"/>
          <w:color w:val="000000"/>
        </w:rPr>
        <w:t xml:space="preserve"> vs </w:t>
      </w:r>
      <w:r>
        <w:rPr>
          <w:rFonts w:ascii="Arial" w:eastAsia="Arial" w:hAnsi="Arial" w:cs="Arial"/>
          <w:i/>
          <w:color w:val="000000"/>
        </w:rPr>
        <w:t>between-individual</w:t>
      </w:r>
      <w:r>
        <w:rPr>
          <w:rFonts w:ascii="Arial" w:eastAsia="Arial" w:hAnsi="Arial" w:cs="Arial"/>
          <w:color w:val="000000"/>
        </w:rPr>
        <w:t xml:space="preserve"> sources of variance in which the study authors concluded “… researchers are limited when attempting to differentiate these sources of variation in psychological phenomenon when using two waves of data” and perhaps more concerning, “…the models discussed here do not offer a feasible way to overcome these inherent limitations” </w:t>
      </w:r>
      <w:hyperlink r:id="rId11">
        <w:r>
          <w:rPr>
            <w:rFonts w:ascii="Arial" w:eastAsia="Arial" w:hAnsi="Arial" w:cs="Arial"/>
            <w:color w:val="000000"/>
          </w:rPr>
          <w:t>@littlefield2021</w:t>
        </w:r>
      </w:hyperlink>
      <w:r>
        <w:rPr>
          <w:rFonts w:ascii="Arial" w:eastAsia="Arial" w:hAnsi="Arial" w:cs="Arial"/>
          <w:color w:val="000000"/>
        </w:rP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t>
      </w:r>
      <w:r>
        <w:rPr>
          <w:rFonts w:ascii="Arial" w:eastAsia="Arial" w:hAnsi="Arial" w:cs="Arial"/>
          <w:i/>
          <w:color w:val="000000"/>
        </w:rPr>
        <w:t>within-individual</w:t>
      </w:r>
      <w:r>
        <w:rPr>
          <w:rFonts w:ascii="Arial" w:eastAsia="Arial" w:hAnsi="Arial" w:cs="Arial"/>
          <w:color w:val="000000"/>
        </w:rPr>
        <w:t xml:space="preserve"> variability [e.g., the Latent Curve Model with Structured Residuals; @curran2014a] require at least four assessments to parameterize fully and, more generally, increasingly accurate parameter estimates are obtained as more assessment occasions are used [@duncan2009].</w:t>
      </w:r>
    </w:p>
    <w:p w14:paraId="00000020" w14:textId="77777777" w:rsidR="0019398E" w:rsidRDefault="0019398E">
      <w:pPr>
        <w:pStyle w:val="Heading2"/>
        <w:spacing w:before="0"/>
        <w:rPr>
          <w:rFonts w:ascii="Arial" w:eastAsia="Arial" w:hAnsi="Arial" w:cs="Arial"/>
          <w:color w:val="000000"/>
          <w:sz w:val="24"/>
          <w:szCs w:val="24"/>
        </w:rPr>
      </w:pPr>
      <w:bookmarkStart w:id="52" w:name="3rdcrjn" w:colFirst="0" w:colLast="0"/>
      <w:bookmarkStart w:id="53" w:name="_17dp8vu" w:colFirst="0" w:colLast="0"/>
      <w:bookmarkEnd w:id="52"/>
      <w:bookmarkEnd w:id="53"/>
    </w:p>
    <w:p w14:paraId="00000021"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2.2 Types of stability and change</w:t>
      </w:r>
    </w:p>
    <w:p w14:paraId="00000022" w14:textId="2D1FB1CD"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w:t>
      </w:r>
      <w:r>
        <w:rPr>
          <w:rFonts w:ascii="Arial" w:eastAsia="Arial" w:hAnsi="Arial" w:cs="Arial"/>
        </w:rPr>
        <w:t>at multiple</w:t>
      </w:r>
      <w:r>
        <w:rPr>
          <w:rFonts w:ascii="Arial" w:eastAsia="Arial" w:hAnsi="Arial" w:cs="Arial"/>
          <w:color w:val="000000"/>
        </w:rPr>
        <w:t xml:space="preserve"> time points is referred to as “</w:t>
      </w:r>
      <w:r>
        <w:rPr>
          <w:rFonts w:ascii="Arial" w:eastAsia="Arial" w:hAnsi="Arial" w:cs="Arial"/>
          <w:i/>
          <w:color w:val="000000"/>
        </w:rPr>
        <w:t>mean-level</w:t>
      </w:r>
      <w:r>
        <w:rPr>
          <w:rFonts w:ascii="Arial" w:eastAsia="Arial" w:hAnsi="Arial" w:cs="Arial"/>
          <w:color w:val="000000"/>
        </w:rPr>
        <w:t>” stability as it provides information about continuity and change in the group level of an outcome of interest (e.g., height) over time. Another type of stability involves calculating the correlation between the values obtained at different time points (e.g., ‘height in the fall’ with ‘height in the spring’). This type of “</w:t>
      </w:r>
      <w:r>
        <w:rPr>
          <w:rFonts w:ascii="Arial" w:eastAsia="Arial" w:hAnsi="Arial" w:cs="Arial"/>
          <w:i/>
          <w:color w:val="000000"/>
        </w:rPr>
        <w:t>rank-order</w:t>
      </w:r>
      <w:r>
        <w:rPr>
          <w:rFonts w:ascii="Arial" w:eastAsia="Arial" w:hAnsi="Arial" w:cs="Arial"/>
          <w:color w:val="000000"/>
        </w:rPr>
        <w:t xml:space="preserve">” stability evaluates between-individual change by focusing on the degree to which individuals retain their relative placement in a group across time. </w:t>
      </w:r>
      <w:r w:rsidR="00B82948">
        <w:rPr>
          <w:rFonts w:ascii="Arial" w:eastAsia="Arial" w:hAnsi="Arial" w:cs="Arial"/>
          <w:color w:val="000000"/>
        </w:rPr>
        <w:t>Consider</w:t>
      </w:r>
      <w:del w:id="54" w:author="Littlefield, Andrew" w:date="2023-04-25T09:11:00Z">
        <w:r w:rsidDel="005753A9">
          <w:rPr>
            <w:rFonts w:ascii="Arial" w:eastAsia="Arial" w:hAnsi="Arial" w:cs="Arial"/>
            <w:color w:val="000000"/>
          </w:rPr>
          <w:delText>,</w:delText>
        </w:r>
      </w:del>
      <w:r>
        <w:rPr>
          <w:rFonts w:ascii="Arial" w:eastAsia="Arial" w:hAnsi="Arial" w:cs="Arial"/>
          <w:color w:val="000000"/>
        </w:rPr>
        <w:t xml:space="preserve"> someone who is the shortest person in </w:t>
      </w:r>
      <w:r w:rsidR="00B82948">
        <w:rPr>
          <w:rFonts w:ascii="Arial" w:eastAsia="Arial" w:hAnsi="Arial" w:cs="Arial"/>
          <w:color w:val="000000"/>
        </w:rPr>
        <w:t>their</w:t>
      </w:r>
      <w:r>
        <w:rPr>
          <w:rFonts w:ascii="Arial" w:eastAsia="Arial" w:hAnsi="Arial" w:cs="Arial"/>
          <w:color w:val="000000"/>
        </w:rPr>
        <w:t xml:space="preserve"> class in 6th grade may grow considerably over the school year (i.e., exhibit mean level change), but remain the shortest person among </w:t>
      </w:r>
      <w:r w:rsidR="00B82948">
        <w:rPr>
          <w:rFonts w:ascii="Arial" w:eastAsia="Arial" w:hAnsi="Arial" w:cs="Arial"/>
          <w:color w:val="000000"/>
        </w:rPr>
        <w:t>their</w:t>
      </w:r>
      <w:r>
        <w:rPr>
          <w:rFonts w:ascii="Arial" w:eastAsia="Arial" w:hAnsi="Arial" w:cs="Arial"/>
          <w:color w:val="000000"/>
        </w:rPr>
        <w:t xml:space="preserve"> classmates. That is, </w:t>
      </w:r>
      <w:r w:rsidR="00A83335">
        <w:rPr>
          <w:rFonts w:ascii="Arial" w:eastAsia="Arial" w:hAnsi="Arial" w:cs="Arial"/>
          <w:color w:val="000000"/>
        </w:rPr>
        <w:t xml:space="preserve">the </w:t>
      </w:r>
      <w:r w:rsidR="00B82948">
        <w:rPr>
          <w:rFonts w:ascii="Arial" w:eastAsia="Arial" w:hAnsi="Arial" w:cs="Arial"/>
          <w:color w:val="000000"/>
        </w:rPr>
        <w:t>individual</w:t>
      </w:r>
      <w:r>
        <w:rPr>
          <w:rFonts w:ascii="Arial" w:eastAsia="Arial" w:hAnsi="Arial" w:cs="Arial"/>
          <w:color w:val="000000"/>
        </w:rPr>
        <w:t xml:space="preserve"> is manifesting a type of rank-order stability. Both types of stability and change are important. </w:t>
      </w:r>
      <w:r w:rsidR="00493293">
        <w:rPr>
          <w:rFonts w:ascii="Arial" w:eastAsia="Arial" w:hAnsi="Arial" w:cs="Arial"/>
          <w:color w:val="000000"/>
        </w:rPr>
        <w:t>M</w:t>
      </w:r>
      <w:r>
        <w:rPr>
          <w:rFonts w:ascii="Arial" w:eastAsia="Arial" w:hAnsi="Arial" w:cs="Arial"/>
          <w:color w:val="000000"/>
        </w:rPr>
        <w:t>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 “</w:t>
      </w:r>
      <w:r>
        <w:rPr>
          <w:rFonts w:ascii="Arial" w:eastAsia="Arial" w:hAnsi="Arial" w:cs="Arial"/>
          <w:i/>
          <w:color w:val="000000"/>
        </w:rPr>
        <w:t>within-</w:t>
      </w:r>
      <w:r>
        <w:rPr>
          <w:rFonts w:ascii="Arial" w:eastAsia="Arial" w:hAnsi="Arial" w:cs="Arial"/>
          <w:i/>
          <w:color w:val="000000"/>
        </w:rPr>
        <w:lastRenderedPageBreak/>
        <w:t>individual</w:t>
      </w:r>
      <w:r>
        <w:rPr>
          <w:rFonts w:ascii="Arial" w:eastAsia="Arial" w:hAnsi="Arial" w:cs="Arial"/>
          <w:color w:val="000000"/>
        </w:rPr>
        <w:t xml:space="preserve">” change and, in turn, </w:t>
      </w:r>
      <w:commentRangeStart w:id="55"/>
      <w:r>
        <w:rPr>
          <w:rFonts w:ascii="Arial" w:eastAsia="Arial" w:hAnsi="Arial" w:cs="Arial"/>
          <w:color w:val="000000"/>
        </w:rPr>
        <w:t>can result in fundamental misinterpretations about substantial or meaningful changes in an outcome of interest.</w:t>
      </w:r>
      <w:commentRangeEnd w:id="55"/>
      <w:r w:rsidR="005753A9">
        <w:rPr>
          <w:rStyle w:val="CommentReference"/>
        </w:rPr>
        <w:commentReference w:id="55"/>
      </w:r>
    </w:p>
    <w:p w14:paraId="00000023" w14:textId="77777777" w:rsidR="0019398E" w:rsidRDefault="0019398E">
      <w:pPr>
        <w:pBdr>
          <w:top w:val="nil"/>
          <w:left w:val="nil"/>
          <w:bottom w:val="nil"/>
          <w:right w:val="nil"/>
          <w:between w:val="nil"/>
        </w:pBdr>
        <w:spacing w:after="0"/>
        <w:rPr>
          <w:rFonts w:ascii="Arial" w:eastAsia="Arial" w:hAnsi="Arial" w:cs="Arial"/>
        </w:rPr>
      </w:pPr>
    </w:p>
    <w:p w14:paraId="00000024" w14:textId="4FECC5FC"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There is growing recognition that statistical models commonly applied to longitudinal data often fail to </w:t>
      </w:r>
      <w:del w:id="56" w:author="Littlefield, Andrew" w:date="2023-04-25T09:13:00Z">
        <w:r w:rsidDel="005753A9">
          <w:rPr>
            <w:rFonts w:ascii="Arial" w:eastAsia="Arial" w:hAnsi="Arial" w:cs="Arial"/>
            <w:color w:val="000000"/>
          </w:rPr>
          <w:delText xml:space="preserve">comport </w:delText>
        </w:r>
      </w:del>
      <w:ins w:id="57" w:author="Littlefield, Andrew" w:date="2023-04-25T09:13:00Z">
        <w:r w:rsidR="005753A9">
          <w:rPr>
            <w:rFonts w:ascii="Arial" w:eastAsia="Arial" w:hAnsi="Arial" w:cs="Arial"/>
            <w:color w:val="000000"/>
          </w:rPr>
          <w:t xml:space="preserve">align </w:t>
        </w:r>
      </w:ins>
      <w:r>
        <w:rPr>
          <w:rFonts w:ascii="Arial" w:eastAsia="Arial" w:hAnsi="Arial" w:cs="Arial"/>
          <w:color w:val="000000"/>
        </w:rPr>
        <w:t xml:space="preserve">with the developmental theory they are being used to assess (e.g., Curran, Lee, Howard, Lane, &amp; MacCallum, 2012; Hoffman, 2015; Littlefield et al., 2021; </w:t>
      </w:r>
      <w:proofErr w:type="spellStart"/>
      <w:r>
        <w:rPr>
          <w:rFonts w:ascii="Arial" w:eastAsia="Arial" w:hAnsi="Arial" w:cs="Arial"/>
          <w:color w:val="000000"/>
        </w:rPr>
        <w:t>xxxxx</w:t>
      </w:r>
      <w:proofErr w:type="spellEnd"/>
      <w:r>
        <w:rPr>
          <w:rFonts w:ascii="Arial" w:eastAsia="Arial" w:hAnsi="Arial" w:cs="Arial"/>
          <w:color w:val="000000"/>
        </w:rPr>
        <w:t xml:space="preserve"> et al. (</w:t>
      </w:r>
      <w:proofErr w:type="spellStart"/>
      <w:r>
        <w:rPr>
          <w:rFonts w:ascii="Arial" w:eastAsia="Arial" w:hAnsi="Arial" w:cs="Arial"/>
          <w:color w:val="000000"/>
        </w:rPr>
        <w:t>xxxx</w:t>
      </w:r>
      <w:proofErr w:type="spellEnd"/>
      <w:r>
        <w:rPr>
          <w:rFonts w:ascii="Arial" w:eastAsia="Arial" w:hAnsi="Arial" w:cs="Arial"/>
          <w:color w:val="000000"/>
        </w:rPr>
        <w:t xml:space="preserve">). Specifically, developmental studies typically involve the use of prospective data to inform theories that are concerned with clear </w:t>
      </w:r>
      <w:r>
        <w:rPr>
          <w:rFonts w:ascii="Arial" w:eastAsia="Arial" w:hAnsi="Arial" w:cs="Arial"/>
          <w:i/>
          <w:color w:val="000000"/>
        </w:rPr>
        <w:t>within-person</w:t>
      </w:r>
      <w:r>
        <w:rPr>
          <w:rFonts w:ascii="Arial" w:eastAsia="Arial" w:hAnsi="Arial" w:cs="Arial"/>
          <w:color w:val="000000"/>
        </w:rPr>
        <w:t xml:space="preserve"> (i.e., intraindividual) processes (e.g., how phenotypes change or remain stable within individuals over time) [e.g., see </w:t>
      </w:r>
      <w:commentRangeStart w:id="58"/>
      <w:r>
        <w:rPr>
          <w:rFonts w:ascii="Arial" w:eastAsia="Arial" w:hAnsi="Arial" w:cs="Arial"/>
          <w:color w:val="000000"/>
        </w:rPr>
        <w:t>@curran2011</w:t>
      </w:r>
      <w:commentRangeEnd w:id="58"/>
      <w:r w:rsidR="005753A9">
        <w:rPr>
          <w:rStyle w:val="CommentReference"/>
        </w:rPr>
        <w:commentReference w:id="58"/>
      </w:r>
      <w:r>
        <w:rPr>
          <w:rFonts w:ascii="Arial" w:eastAsia="Arial" w:hAnsi="Arial" w:cs="Arial"/>
          <w:color w:val="000000"/>
        </w:rPr>
        <w:t>]. Despite this, methods generally unsuited for disaggregating between- and within-person effects (e.g., cross-lagged panel models [CLPM]) remain common within various extant literatures</w:t>
      </w:r>
      <w:commentRangeStart w:id="59"/>
      <w:r>
        <w:rPr>
          <w:rFonts w:ascii="Arial" w:eastAsia="Arial" w:hAnsi="Arial" w:cs="Arial"/>
          <w:color w:val="000000"/>
        </w:rPr>
        <w:t xml:space="preserve">. As a result, experts increasingly caution about the need to </w:t>
      </w:r>
      <w:ins w:id="60" w:author="Sher, Kenneth" w:date="2023-04-30T15:01:00Z">
        <w:r w:rsidR="00306C19">
          <w:rPr>
            <w:rFonts w:ascii="Arial" w:eastAsia="Arial" w:hAnsi="Arial" w:cs="Arial"/>
            <w:color w:val="000000"/>
          </w:rPr>
          <w:t xml:space="preserve">include at least three times of measurement to disaggregate these distinct variance </w:t>
        </w:r>
        <w:proofErr w:type="spellStart"/>
        <w:r w:rsidR="00306C19">
          <w:rPr>
            <w:rFonts w:ascii="Arial" w:eastAsia="Arial" w:hAnsi="Arial" w:cs="Arial"/>
            <w:color w:val="000000"/>
          </w:rPr>
          <w:t>components</w:t>
        </w:r>
      </w:ins>
      <w:r>
        <w:rPr>
          <w:rFonts w:ascii="Arial" w:eastAsia="Arial" w:hAnsi="Arial" w:cs="Arial"/>
          <w:color w:val="FF0000"/>
        </w:rPr>
        <w:t>xxxxxxxx</w:t>
      </w:r>
      <w:proofErr w:type="spellEnd"/>
      <w:r>
        <w:rPr>
          <w:rFonts w:ascii="Arial" w:eastAsia="Arial" w:hAnsi="Arial" w:cs="Arial"/>
          <w:color w:val="000000"/>
        </w:rPr>
        <w:t xml:space="preserve"> [@xxxxx]. </w:t>
      </w:r>
      <w:commentRangeEnd w:id="59"/>
      <w:r w:rsidR="005F2766">
        <w:rPr>
          <w:rStyle w:val="CommentReference"/>
        </w:rPr>
        <w:commentReference w:id="59"/>
      </w:r>
      <w:r>
        <w:rPr>
          <w:rFonts w:ascii="Arial" w:eastAsia="Arial" w:hAnsi="Arial" w:cs="Arial"/>
          <w:color w:val="000000"/>
        </w:rPr>
        <w:t>Fortunately, there exists a range of models that have been proposed to tease apart between- and within-person sources of variance across time [see @littlefield2021; @orth2021]. Most of these contemporary alternatives incorporate time-specific latent variables to capture between-person sources of variance and model within-person deviations around an individual’s mean (or trait) level across time [e.g., RI-CLPM, @hamaker2015; LCM-SR, @curran2014a]. It is important to note</w:t>
      </w:r>
      <w:ins w:id="61" w:author="Littlefield, Andrew" w:date="2023-04-25T09:14:00Z">
        <w:r w:rsidR="00307F9C">
          <w:rPr>
            <w:rFonts w:ascii="Arial" w:eastAsia="Arial" w:hAnsi="Arial" w:cs="Arial"/>
            <w:color w:val="000000"/>
          </w:rPr>
          <w:t>,</w:t>
        </w:r>
      </w:ins>
      <w:r>
        <w:rPr>
          <w:rFonts w:ascii="Arial" w:eastAsia="Arial" w:hAnsi="Arial" w:cs="Arial"/>
          <w:color w:val="000000"/>
        </w:rPr>
        <w:t xml:space="preserve"> however</w:t>
      </w:r>
      <w:ins w:id="62" w:author="Littlefield, Andrew" w:date="2023-04-25T09:15:00Z">
        <w:r w:rsidR="00307F9C">
          <w:rPr>
            <w:rFonts w:ascii="Arial" w:eastAsia="Arial" w:hAnsi="Arial" w:cs="Arial"/>
            <w:color w:val="000000"/>
          </w:rPr>
          <w:t>,</w:t>
        </w:r>
      </w:ins>
      <w:r>
        <w:rPr>
          <w:rFonts w:ascii="Arial" w:eastAsia="Arial" w:hAnsi="Arial" w:cs="Arial"/>
          <w:color w:val="000000"/>
        </w:rPr>
        <w:t xml:space="preserve">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 @littlefield2021, for further discussion].</w:t>
      </w:r>
    </w:p>
    <w:p w14:paraId="00000025" w14:textId="77777777" w:rsidR="0019398E" w:rsidRDefault="0019398E">
      <w:pPr>
        <w:pStyle w:val="Heading2"/>
        <w:spacing w:before="0"/>
        <w:rPr>
          <w:rFonts w:ascii="Arial" w:eastAsia="Arial" w:hAnsi="Arial" w:cs="Arial"/>
          <w:color w:val="000000"/>
          <w:sz w:val="24"/>
          <w:szCs w:val="24"/>
        </w:rPr>
      </w:pPr>
      <w:bookmarkStart w:id="63" w:name="lnxbz9" w:colFirst="0" w:colLast="0"/>
      <w:bookmarkStart w:id="64" w:name="_26in1rg" w:colFirst="0" w:colLast="0"/>
      <w:bookmarkEnd w:id="63"/>
      <w:bookmarkEnd w:id="64"/>
    </w:p>
    <w:p w14:paraId="00000026"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2.3 Model Assumptions</w:t>
      </w:r>
    </w:p>
    <w:p w14:paraId="00000027" w14:textId="6D4102F1"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Many statistical models assume certain characteristics about the data to which they are being applied. </w:t>
      </w:r>
      <w:r w:rsidR="0035324E">
        <w:rPr>
          <w:rFonts w:ascii="Arial" w:eastAsia="Arial" w:hAnsi="Arial" w:cs="Arial"/>
          <w:color w:val="000000"/>
        </w:rPr>
        <w:t>As an example</w:t>
      </w:r>
      <w:r>
        <w:rPr>
          <w:rFonts w:ascii="Arial" w:eastAsia="Arial" w:hAnsi="Arial" w:cs="Arial"/>
          <w:color w:val="000000"/>
        </w:rPr>
        <w:t xml:space="preserv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w:t>
      </w:r>
      <w:commentRangeStart w:id="65"/>
      <w:r>
        <w:rPr>
          <w:rFonts w:ascii="Arial" w:eastAsia="Arial" w:hAnsi="Arial" w:cs="Arial"/>
          <w:color w:val="000000"/>
        </w:rPr>
        <w:t>One central issue for repeated measurements on an individual is how to account for the correlated nature of the data; another common feature of longitudinal data is heterogeneous variability; that is, the variance of the response changes over the duration of the study.</w:t>
      </w:r>
      <w:commentRangeEnd w:id="65"/>
      <w:r w:rsidR="00307F9C">
        <w:rPr>
          <w:rStyle w:val="CommentReference"/>
        </w:rPr>
        <w:commentReference w:id="65"/>
      </w:r>
      <w:r>
        <w:rPr>
          <w:rFonts w:ascii="Arial" w:eastAsia="Arial" w:hAnsi="Arial" w:cs="Arial"/>
          <w:color w:val="000000"/>
        </w:rPr>
        <w:t xml:space="preserve">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 Durbin &amp; Watson, 1950), more commonly independence is assumed to be violated in study designs with repeated assessments. Therefore, an initial question to be addressed by a researcher analyzing prospective data is how to best model the covariance structure</w:t>
      </w:r>
      <w:r>
        <w:rPr>
          <w:rFonts w:ascii="Arial" w:eastAsia="Arial" w:hAnsi="Arial" w:cs="Arial"/>
        </w:rPr>
        <w:t xml:space="preserve"> </w:t>
      </w:r>
      <w:r>
        <w:rPr>
          <w:rFonts w:ascii="Arial" w:eastAsia="Arial" w:hAnsi="Arial" w:cs="Arial"/>
          <w:color w:val="000000"/>
        </w:rPr>
        <w:t>of said data.</w:t>
      </w:r>
    </w:p>
    <w:p w14:paraId="00000028" w14:textId="77777777" w:rsidR="0019398E" w:rsidRDefault="0019398E">
      <w:pPr>
        <w:pStyle w:val="Heading2"/>
        <w:spacing w:before="0"/>
        <w:rPr>
          <w:rFonts w:ascii="Arial" w:eastAsia="Arial" w:hAnsi="Arial" w:cs="Arial"/>
          <w:color w:val="000000"/>
          <w:sz w:val="24"/>
          <w:szCs w:val="24"/>
        </w:rPr>
      </w:pPr>
      <w:bookmarkStart w:id="66" w:name="1ksv4uv" w:colFirst="0" w:colLast="0"/>
      <w:bookmarkStart w:id="67" w:name="_35nkun2" w:colFirst="0" w:colLast="0"/>
      <w:bookmarkEnd w:id="66"/>
      <w:bookmarkEnd w:id="67"/>
    </w:p>
    <w:p w14:paraId="00000029"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2.4 Covariance Structures</w:t>
      </w:r>
    </w:p>
    <w:p w14:paraId="0000002A"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w:t>
      </w:r>
      <w:proofErr w:type="spellStart"/>
      <w:r>
        <w:rPr>
          <w:rFonts w:ascii="Arial" w:eastAsia="Arial" w:hAnsi="Arial" w:cs="Arial"/>
          <w:color w:val="000000"/>
        </w:rPr>
        <w:t>eg</w:t>
      </w:r>
      <w:proofErr w:type="spellEnd"/>
      <w:r>
        <w:rPr>
          <w:rFonts w:ascii="Arial" w:eastAsia="Arial" w:hAnsi="Arial" w:cs="Arial"/>
          <w:color w:val="000000"/>
        </w:rPr>
        <w:t>, treatment group in the context of clinical trials). This allows for the specification of a range of so-called covariance structures, each with its own set of tradeoffs between model fit and parsimony [e.g., see @kincaid2005].</w:t>
      </w:r>
    </w:p>
    <w:p w14:paraId="0000002B" w14:textId="77777777" w:rsidR="0019398E" w:rsidRDefault="0019398E">
      <w:pPr>
        <w:pStyle w:val="Heading2"/>
        <w:spacing w:before="0"/>
        <w:rPr>
          <w:rFonts w:ascii="Arial" w:eastAsia="Arial" w:hAnsi="Arial" w:cs="Arial"/>
          <w:color w:val="000000"/>
          <w:sz w:val="24"/>
          <w:szCs w:val="24"/>
        </w:rPr>
      </w:pPr>
      <w:bookmarkStart w:id="68" w:name="2jxsxqh" w:colFirst="0" w:colLast="0"/>
      <w:bookmarkStart w:id="69" w:name="_44sinio" w:colFirst="0" w:colLast="0"/>
      <w:bookmarkEnd w:id="68"/>
      <w:bookmarkEnd w:id="69"/>
    </w:p>
    <w:p w14:paraId="0000002C"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2.5 Accounting for Correlated Data</w:t>
      </w:r>
    </w:p>
    <w:p w14:paraId="0000002D"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w:t>
      </w:r>
      <w:proofErr w:type="gramStart"/>
      <w:r>
        <w:rPr>
          <w:rFonts w:ascii="Arial" w:eastAsia="Arial" w:hAnsi="Arial" w:cs="Arial"/>
          <w:color w:val="000000"/>
        </w:rPr>
        <w:t>AR(</w:t>
      </w:r>
      <w:proofErr w:type="gramEnd"/>
      <w:r>
        <w:rPr>
          <w:rFonts w:ascii="Arial" w:eastAsia="Arial" w:hAnsi="Arial" w:cs="Arial"/>
          <w:color w:val="000000"/>
        </w:rPr>
        <w:t xml:space="preserve">1), where assessments at time T + 1 are regressed on assessments at Time T. Identical to </w:t>
      </w:r>
      <w:r>
        <w:rPr>
          <w:rFonts w:ascii="Arial" w:eastAsia="Arial" w:hAnsi="Arial" w:cs="Arial"/>
          <w:i/>
          <w:color w:val="000000"/>
        </w:rPr>
        <w:t>compound symmetry</w:t>
      </w:r>
      <w:r>
        <w:rPr>
          <w:rFonts w:ascii="Arial" w:eastAsia="Arial" w:hAnsi="Arial" w:cs="Arial"/>
          <w:color w:val="000000"/>
        </w:rPr>
        <w:t xml:space="preserve">, this model assumes the variances are homogenous across time. Diverting from compound symmetry, this model assumes the correlations between repeated assessments decline exponentially across time rather than remaining constant. For example, per the </w:t>
      </w:r>
      <w:proofErr w:type="gramStart"/>
      <w:r>
        <w:rPr>
          <w:rFonts w:ascii="Arial" w:eastAsia="Arial" w:hAnsi="Arial" w:cs="Arial"/>
          <w:color w:val="000000"/>
        </w:rPr>
        <w:t>AR(</w:t>
      </w:r>
      <w:proofErr w:type="gramEnd"/>
      <w:r>
        <w:rPr>
          <w:rFonts w:ascii="Arial" w:eastAsia="Arial" w:hAnsi="Arial" w:cs="Arial"/>
          <w:color w:val="000000"/>
        </w:rPr>
        <w:t xml:space="preserve">1) structure, if the correlation between Time 1 and Time 2 data is thought to be .5, then the correlation between Time 1 and Time 3 data would be assumed to be .5*.5 = .25, and the correlation between Time 1 and Time 4 data would be assumed to be .5*.5*.5 = .125. As with compound symmetry, the basic </w:t>
      </w:r>
      <w:proofErr w:type="gramStart"/>
      <w:r>
        <w:rPr>
          <w:rFonts w:ascii="Arial" w:eastAsia="Arial" w:hAnsi="Arial" w:cs="Arial"/>
          <w:color w:val="000000"/>
        </w:rPr>
        <w:t>AR(</w:t>
      </w:r>
      <w:proofErr w:type="gramEnd"/>
      <w:r>
        <w:rPr>
          <w:rFonts w:ascii="Arial" w:eastAsia="Arial" w:hAnsi="Arial" w:cs="Arial"/>
          <w:color w:val="000000"/>
        </w:rPr>
        <w:t xml:space="preserve">1) model is parsimonious in that it only requires two parameters (the variance of the assessments and the autoregressive coefficient). </w:t>
      </w:r>
      <w:commentRangeStart w:id="70"/>
      <w:r>
        <w:rPr>
          <w:rFonts w:ascii="Arial" w:eastAsia="Arial" w:hAnsi="Arial" w:cs="Arial"/>
          <w:color w:val="000000"/>
        </w:rPr>
        <w:t xml:space="preserve">Notably, the assumption of constant autoregressive relations between assessments is often relaxed in commonly employed designs that use autoregressive modeling (e.g., cross-lagged panel models [CLPM]). </w:t>
      </w:r>
      <w:commentRangeEnd w:id="70"/>
      <w:r w:rsidR="00D36BC8">
        <w:rPr>
          <w:rStyle w:val="CommentReference"/>
        </w:rPr>
        <w:commentReference w:id="70"/>
      </w:r>
      <w:commentRangeStart w:id="71"/>
      <w:commentRangeStart w:id="72"/>
      <w:r>
        <w:rPr>
          <w:rFonts w:ascii="Arial" w:eastAsia="Arial" w:hAnsi="Arial" w:cs="Arial"/>
          <w:color w:val="000000"/>
        </w:rPr>
        <w:t xml:space="preserve">These designs still typically assume an </w:t>
      </w:r>
      <w:proofErr w:type="gramStart"/>
      <w:r>
        <w:rPr>
          <w:rFonts w:ascii="Arial" w:eastAsia="Arial" w:hAnsi="Arial" w:cs="Arial"/>
          <w:color w:val="000000"/>
        </w:rPr>
        <w:t>AR(</w:t>
      </w:r>
      <w:proofErr w:type="gramEnd"/>
      <w:r>
        <w:rPr>
          <w:rFonts w:ascii="Arial" w:eastAsia="Arial" w:hAnsi="Arial" w:cs="Arial"/>
          <w:color w:val="000000"/>
        </w:rPr>
        <w:t xml:space="preserve">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w:t>
      </w:r>
      <w:proofErr w:type="gramStart"/>
      <w:r>
        <w:rPr>
          <w:rFonts w:ascii="Arial" w:eastAsia="Arial" w:hAnsi="Arial" w:cs="Arial"/>
          <w:color w:val="000000"/>
        </w:rPr>
        <w:t>AR(</w:t>
      </w:r>
      <w:proofErr w:type="gramEnd"/>
      <w:r>
        <w:rPr>
          <w:rFonts w:ascii="Arial" w:eastAsia="Arial" w:hAnsi="Arial" w:cs="Arial"/>
          <w:color w:val="000000"/>
        </w:rPr>
        <w:t>1) pairs of assessment (e.g., the relation between Time 1 and Time 2 can be different from the relation between Time 2 and Time 3).</w:t>
      </w:r>
      <w:commentRangeEnd w:id="71"/>
      <w:r w:rsidR="00746D3B">
        <w:rPr>
          <w:rStyle w:val="CommentReference"/>
        </w:rPr>
        <w:commentReference w:id="71"/>
      </w:r>
      <w:commentRangeEnd w:id="72"/>
      <w:r w:rsidR="00306C19">
        <w:rPr>
          <w:rStyle w:val="CommentReference"/>
        </w:rPr>
        <w:commentReference w:id="72"/>
      </w:r>
      <w:r>
        <w:rPr>
          <w:rFonts w:ascii="Arial" w:eastAsia="Arial" w:hAnsi="Arial" w:cs="Arial"/>
          <w:color w:val="000000"/>
        </w:rPr>
        <w:t xml:space="preserve"> These more commonly employed models also often relax the assumption of equal variances of the repeated assessments. Although the </w:t>
      </w:r>
      <w:proofErr w:type="gramStart"/>
      <w:r>
        <w:rPr>
          <w:rFonts w:ascii="Arial" w:eastAsia="Arial" w:hAnsi="Arial" w:cs="Arial"/>
          <w:color w:val="000000"/>
        </w:rPr>
        <w:t>AR(</w:t>
      </w:r>
      <w:proofErr w:type="gramEnd"/>
      <w:r>
        <w:rPr>
          <w:rFonts w:ascii="Arial" w:eastAsia="Arial" w:hAnsi="Arial" w:cs="Arial"/>
          <w:color w:val="000000"/>
        </w:rPr>
        <w:t xml:space="preserve">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w:t>
      </w:r>
      <w:r>
        <w:rPr>
          <w:rFonts w:ascii="Arial" w:eastAsia="Arial" w:hAnsi="Arial" w:cs="Arial"/>
          <w:color w:val="000000"/>
        </w:rPr>
        <w:lastRenderedPageBreak/>
        <w:t>and fail to adequately demarcate between- vs. within-person sources of variance [@hamaker2015].</w:t>
      </w:r>
    </w:p>
    <w:p w14:paraId="0000002E" w14:textId="77777777" w:rsidR="0019398E" w:rsidRDefault="0019398E">
      <w:pPr>
        <w:pStyle w:val="Heading2"/>
        <w:spacing w:before="0"/>
        <w:rPr>
          <w:rFonts w:ascii="Arial" w:eastAsia="Arial" w:hAnsi="Arial" w:cs="Arial"/>
          <w:color w:val="000000"/>
          <w:sz w:val="24"/>
          <w:szCs w:val="24"/>
        </w:rPr>
      </w:pPr>
      <w:bookmarkStart w:id="73" w:name="3j2qqm3" w:colFirst="0" w:colLast="0"/>
      <w:bookmarkStart w:id="74" w:name="_z337ya" w:colFirst="0" w:colLast="0"/>
      <w:bookmarkEnd w:id="73"/>
      <w:bookmarkEnd w:id="74"/>
    </w:p>
    <w:p w14:paraId="0000002F"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 xml:space="preserve">2.6 </w:t>
      </w:r>
      <w:commentRangeStart w:id="75"/>
      <w:r>
        <w:rPr>
          <w:rFonts w:ascii="Arial" w:eastAsia="Arial" w:hAnsi="Arial" w:cs="Arial"/>
          <w:color w:val="000000"/>
          <w:sz w:val="24"/>
          <w:szCs w:val="24"/>
        </w:rPr>
        <w:t>Linear vs non-linear models</w:t>
      </w:r>
      <w:commentRangeEnd w:id="75"/>
      <w:r w:rsidR="00746D3B">
        <w:rPr>
          <w:rStyle w:val="CommentReference"/>
          <w:rFonts w:ascii="Cambria" w:eastAsia="Cambria" w:hAnsi="Cambria" w:cs="Cambria"/>
          <w:b w:val="0"/>
          <w:color w:val="auto"/>
        </w:rPr>
        <w:commentReference w:id="75"/>
      </w:r>
    </w:p>
    <w:p w14:paraId="00000030"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 “disagree”, “neutral”, and “agree” 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 [e.g., see @lenz2016a]. For example, the </w:t>
      </w:r>
      <w:proofErr w:type="spellStart"/>
      <w:r>
        <w:rPr>
          <w:rFonts w:ascii="Arial" w:eastAsia="Arial" w:hAnsi="Arial" w:cs="Arial"/>
          <w:color w:val="000000"/>
        </w:rPr>
        <w:t>Mplus</w:t>
      </w:r>
      <w:proofErr w:type="spellEnd"/>
      <w:r>
        <w:rPr>
          <w:rFonts w:ascii="Arial" w:eastAsia="Arial" w:hAnsi="Arial" w:cs="Arial"/>
          <w:color w:val="000000"/>
        </w:rPr>
        <w:t xml:space="preserve"> manual [@muthen2017] 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 @lenz2016]. </w:t>
      </w:r>
      <w:commentRangeStart w:id="76"/>
      <w:r>
        <w:rPr>
          <w:rFonts w:ascii="Arial" w:eastAsia="Arial" w:hAnsi="Arial" w:cs="Arial"/>
          <w:color w:val="000000"/>
        </w:rPr>
        <w:t>Models involving zero-inflation parameters are referred to as two-part models, given one part of the model predicts the zero-inflation whereas the other part of the model predicts outcomes consistent with a given distribution [e.g., Poisson distribution; see @farewell2017, for a review of two-part models for longitudinal data].</w:t>
      </w:r>
      <w:commentRangeEnd w:id="76"/>
      <w:r w:rsidR="00193073">
        <w:rPr>
          <w:rStyle w:val="CommentReference"/>
        </w:rPr>
        <w:commentReference w:id="76"/>
      </w:r>
      <w:r>
        <w:rPr>
          <w:rFonts w:ascii="Arial" w:eastAsia="Arial" w:hAnsi="Arial" w:cs="Arial"/>
          <w:color w:val="000000"/>
        </w:rPr>
        <w:t xml:space="preserve"> </w:t>
      </w:r>
      <w:commentRangeStart w:id="77"/>
      <w:r>
        <w:rPr>
          <w:rFonts w:ascii="Arial" w:eastAsia="Arial" w:hAnsi="Arial" w:cs="Arial"/>
          <w:color w:val="000000"/>
        </w:rPr>
        <w:t xml:space="preserve">Although there exist several alternative models for discrete indicators, some more recent models that have been proposed for prospective data are only feasible in cases where indicators are assumed to be continuous rather than discrete [e.g., </w:t>
      </w:r>
      <w:r>
        <w:rPr>
          <w:rFonts w:ascii="Arial" w:eastAsia="Arial" w:hAnsi="Arial" w:cs="Arial"/>
        </w:rPr>
        <w:t>LCM-SR</w:t>
      </w:r>
      <w:r>
        <w:rPr>
          <w:rFonts w:ascii="Arial" w:eastAsia="Arial" w:hAnsi="Arial" w:cs="Arial"/>
          <w:color w:val="000000"/>
        </w:rPr>
        <w:t xml:space="preserve">; @curran2014]. </w:t>
      </w:r>
      <w:commentRangeEnd w:id="77"/>
      <w:r w:rsidR="00193073">
        <w:rPr>
          <w:rStyle w:val="CommentReference"/>
        </w:rPr>
        <w:commentReference w:id="77"/>
      </w:r>
      <w:r>
        <w:rPr>
          <w:rFonts w:ascii="Arial" w:eastAsia="Arial" w:hAnsi="Arial" w:cs="Arial"/>
          <w:color w:val="000000"/>
        </w:rPr>
        <w:t>Given the sheer breadth of issues relevant to determining better models for discrete outcomes, it is not uncommon for texts on longitudinal data analysis to only cover models and approaches that assume continuous indicators [e.g., @little2013]. However, some textbooks on categorical data analysis provide more detailed coverage of the myriad issues and modeling choices to consider when working with discrete outcomes [e.g., @lenz2016, Chapter 11 for matched pair/two-assessment designs; Chapter 12 for marginal and transitional models for repeated designs, such as generalized estimating equations, and Chapter 13 for random effects models for discrete outcomes].</w:t>
      </w:r>
    </w:p>
    <w:p w14:paraId="00000031" w14:textId="77777777" w:rsidR="0019398E" w:rsidRDefault="0019398E">
      <w:pPr>
        <w:pStyle w:val="Heading2"/>
        <w:spacing w:before="0"/>
        <w:rPr>
          <w:rFonts w:ascii="Arial" w:eastAsia="Arial" w:hAnsi="Arial" w:cs="Arial"/>
          <w:color w:val="000000"/>
          <w:sz w:val="24"/>
          <w:szCs w:val="24"/>
        </w:rPr>
      </w:pPr>
      <w:bookmarkStart w:id="78" w:name="4i7ojhp" w:colFirst="0" w:colLast="0"/>
      <w:bookmarkStart w:id="79" w:name="_1y810tw" w:colFirst="0" w:colLast="0"/>
      <w:bookmarkEnd w:id="78"/>
      <w:bookmarkEnd w:id="79"/>
    </w:p>
    <w:p w14:paraId="00000032"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2.7 Missing Data/Attrition</w:t>
      </w:r>
    </w:p>
    <w:p w14:paraId="00000033"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As recently reviewed by Littlefield (in press), investigators of prospective data are confronted with study attrition (i.e., participants may not provide data at a given wave of assessment) and thus approaches are needed to confront the issue of missing data. </w:t>
      </w:r>
      <w:r>
        <w:rPr>
          <w:rFonts w:ascii="Arial" w:eastAsia="Arial" w:hAnsi="Arial" w:cs="Arial"/>
          <w:color w:val="000000"/>
        </w:rPr>
        <w:lastRenderedPageBreak/>
        <w:t>Three models of missingness are typically considered in the literature [see @little1989].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 [see @graham2009]. That is, MAR implies missingness is completely random (i.e., does not hinge on some unmeasured variables) once missingness has been adjusted by all available variables in a dataset (e.g., biological sex). Data that are MNAR are missing as a function of unobserved variables. @graham2009 provides an excellent and easy-to-digest overview of further details involving missing data considerations.</w:t>
      </w:r>
    </w:p>
    <w:p w14:paraId="00000034" w14:textId="77777777" w:rsidR="0019398E" w:rsidRDefault="0019398E">
      <w:pPr>
        <w:pBdr>
          <w:top w:val="nil"/>
          <w:left w:val="nil"/>
          <w:bottom w:val="nil"/>
          <w:right w:val="nil"/>
          <w:between w:val="nil"/>
        </w:pBdr>
        <w:spacing w:after="0"/>
        <w:rPr>
          <w:rFonts w:ascii="Arial" w:eastAsia="Arial" w:hAnsi="Arial" w:cs="Arial"/>
        </w:rPr>
      </w:pPr>
    </w:p>
    <w:p w14:paraId="00000035" w14:textId="4C425542"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 [see @graham2009]. </w:t>
      </w:r>
      <w:r w:rsidR="006A501C">
        <w:rPr>
          <w:rFonts w:ascii="Arial" w:eastAsia="Arial" w:hAnsi="Arial" w:cs="Arial"/>
          <w:color w:val="000000"/>
        </w:rPr>
        <w:t>More specifically</w:t>
      </w:r>
      <w:r>
        <w:rPr>
          <w:rFonts w:ascii="Arial" w:eastAsia="Arial" w:hAnsi="Arial" w:cs="Arial"/>
          <w:color w:val="000000"/>
        </w:rPr>
        <w:t>, the last observation carried forward (LOCF) is a common approach to imputing missing data. LOCF replaces a participant’s missing values after dropout with the last available measurement [@molnar2008]. This approach assumes stability (i.e., a given participant's score is not anticipated to increase or decline after study dropout) and that the data are MCA R. However, as described by @molnar2008, it is common for treatment groups to show higher attrition compared to control groups in studies of dementia drugs. Given that dementia worsens over time, using LOCF biases the results in favor of the treatment group [see @molnar2008, for more details].</w:t>
      </w:r>
    </w:p>
    <w:p w14:paraId="00000036" w14:textId="77777777" w:rsidR="0019398E" w:rsidRDefault="0019398E">
      <w:pPr>
        <w:pBdr>
          <w:top w:val="nil"/>
          <w:left w:val="nil"/>
          <w:bottom w:val="nil"/>
          <w:right w:val="nil"/>
          <w:between w:val="nil"/>
        </w:pBdr>
        <w:spacing w:after="0"/>
        <w:rPr>
          <w:rFonts w:ascii="Arial" w:eastAsia="Arial" w:hAnsi="Arial" w:cs="Arial"/>
          <w:color w:val="000000"/>
        </w:rPr>
      </w:pPr>
    </w:p>
    <w:p w14:paraId="00000037"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More modern approaches, such as using maximum likelihood or multiple imputation to estimate missing data, are thought to avoid some of the biases of older approaches [see @enders2010; @graham2009]. @graham2009 noted several “myths” 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 @graham2009].</w:t>
      </w:r>
    </w:p>
    <w:p w14:paraId="00000038" w14:textId="77777777" w:rsidR="0019398E" w:rsidRDefault="0019398E">
      <w:pPr>
        <w:pBdr>
          <w:top w:val="nil"/>
          <w:left w:val="nil"/>
          <w:bottom w:val="nil"/>
          <w:right w:val="nil"/>
          <w:between w:val="nil"/>
        </w:pBdr>
        <w:spacing w:after="0"/>
        <w:rPr>
          <w:rFonts w:ascii="Arial" w:eastAsia="Arial" w:hAnsi="Arial" w:cs="Arial"/>
          <w:color w:val="000000"/>
        </w:rPr>
      </w:pPr>
    </w:p>
    <w:p w14:paraId="00000039" w14:textId="33EFDFE6"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t>
      </w:r>
      <w:commentRangeStart w:id="80"/>
      <w:commentRangeStart w:id="81"/>
      <w:r>
        <w:rPr>
          <w:rFonts w:ascii="Arial" w:eastAsia="Arial" w:hAnsi="Arial" w:cs="Arial"/>
          <w:color w:val="000000"/>
        </w:rPr>
        <w:t>While, to date, attrition in ABCD has been minimal (</w:t>
      </w:r>
      <w:r>
        <w:rPr>
          <w:rFonts w:ascii="Arial" w:eastAsia="Arial" w:hAnsi="Arial" w:cs="Arial"/>
          <w:color w:val="FF0000"/>
        </w:rPr>
        <w:t>some cite here</w:t>
      </w:r>
      <w:r>
        <w:rPr>
          <w:rFonts w:ascii="Arial" w:eastAsia="Arial" w:hAnsi="Arial" w:cs="Arial"/>
          <w:color w:val="000000"/>
        </w:rPr>
        <w:t>), it remains an important focus for longitudinal analysis and its significance is likely to only grow as the cohort ages.</w:t>
      </w:r>
      <w:commentRangeEnd w:id="80"/>
      <w:r>
        <w:commentReference w:id="80"/>
      </w:r>
      <w:commentRangeEnd w:id="81"/>
      <w:r w:rsidR="006A7861">
        <w:rPr>
          <w:rStyle w:val="CommentReference"/>
        </w:rPr>
        <w:commentReference w:id="81"/>
      </w:r>
      <w:r>
        <w:rPr>
          <w:rFonts w:ascii="Arial" w:eastAsia="Arial" w:hAnsi="Arial" w:cs="Arial"/>
          <w:color w:val="000000"/>
        </w:rPr>
        <w:t xml:space="preserve"> Ideally, one tries to minimize attrition through good retention practices from the outset via strategies designed to maintain engagement in the project [@cotter2005; </w:t>
      </w:r>
      <w:r>
        <w:rPr>
          <w:rFonts w:ascii="Arial" w:eastAsia="Arial" w:hAnsi="Arial" w:cs="Arial"/>
          <w:color w:val="000000"/>
        </w:rPr>
        <w:lastRenderedPageBreak/>
        <w:t xml:space="preserve">@hill2016; @watson2018]. However, even the best-executed studies need to anticipate growing attrition over the length of the study and implement analytic strategies designed to provide the most valid inferences. Perhaps the most key concern </w:t>
      </w:r>
      <w:r>
        <w:rPr>
          <w:rFonts w:ascii="Arial" w:eastAsia="Arial" w:hAnsi="Arial" w:cs="Arial"/>
        </w:rPr>
        <w:t>when</w:t>
      </w:r>
      <w:r>
        <w:rPr>
          <w:rFonts w:ascii="Arial" w:eastAsia="Arial" w:hAnsi="Arial" w:cs="Arial"/>
          <w:color w:val="000000"/>
        </w:rPr>
        <w:t xml:space="preserve"> dealing with data that is missing due to attrition is </w:t>
      </w:r>
      <w:r>
        <w:rPr>
          <w:rFonts w:ascii="Arial" w:eastAsia="Arial" w:hAnsi="Arial" w:cs="Arial"/>
        </w:rPr>
        <w:t>determining</w:t>
      </w:r>
      <w:r>
        <w:rPr>
          <w:rFonts w:ascii="Arial" w:eastAsia="Arial" w:hAnsi="Arial" w:cs="Arial"/>
          <w:color w:val="000000"/>
        </w:rPr>
        <w:t xml:space="preserve"> the degree of bias in retained variables that is </w:t>
      </w:r>
      <w:r>
        <w:rPr>
          <w:rFonts w:ascii="Arial" w:eastAsia="Arial" w:hAnsi="Arial" w:cs="Arial"/>
        </w:rPr>
        <w:t>a consequence of</w:t>
      </w:r>
      <w:r>
        <w:rPr>
          <w:rFonts w:ascii="Arial" w:eastAsia="Arial" w:hAnsi="Arial" w:cs="Arial"/>
          <w:color w:val="000000"/>
        </w:rPr>
        <w:t xml:space="preserve">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w:t>
      </w:r>
      <w:r>
        <w:rPr>
          <w:rFonts w:ascii="Arial" w:eastAsia="Arial" w:hAnsi="Arial" w:cs="Arial"/>
        </w:rPr>
        <w:t xml:space="preserve">, </w:t>
      </w:r>
      <w:commentRangeStart w:id="82"/>
      <w:commentRangeStart w:id="83"/>
      <w:r>
        <w:rPr>
          <w:rFonts w:ascii="Arial" w:eastAsia="Arial" w:hAnsi="Arial" w:cs="Arial"/>
          <w:color w:val="000000"/>
        </w:rPr>
        <w:t xml:space="preserve">the degree of missingness, and </w:t>
      </w:r>
      <w:r w:rsidR="00435E9F">
        <w:rPr>
          <w:rFonts w:ascii="Arial" w:eastAsia="Arial" w:hAnsi="Arial" w:cs="Arial"/>
          <w:color w:val="000000"/>
        </w:rPr>
        <w:t xml:space="preserve">data </w:t>
      </w:r>
      <w:r>
        <w:rPr>
          <w:rFonts w:ascii="Arial" w:eastAsia="Arial" w:hAnsi="Arial" w:cs="Arial"/>
          <w:color w:val="000000"/>
        </w:rPr>
        <w:t xml:space="preserve">available to help estimate </w:t>
      </w:r>
      <w:r w:rsidR="00040549">
        <w:rPr>
          <w:rFonts w:ascii="Arial" w:eastAsia="Arial" w:hAnsi="Arial" w:cs="Arial"/>
          <w:color w:val="000000"/>
        </w:rPr>
        <w:t xml:space="preserve">missing </w:t>
      </w:r>
      <w:r w:rsidR="00084112">
        <w:rPr>
          <w:rFonts w:ascii="Arial" w:eastAsia="Arial" w:hAnsi="Arial" w:cs="Arial"/>
          <w:color w:val="000000"/>
        </w:rPr>
        <w:t xml:space="preserve">and unobserved </w:t>
      </w:r>
      <w:r w:rsidR="00040549">
        <w:rPr>
          <w:rFonts w:ascii="Arial" w:eastAsia="Arial" w:hAnsi="Arial" w:cs="Arial"/>
          <w:color w:val="000000"/>
        </w:rPr>
        <w:t>values</w:t>
      </w:r>
      <w:r>
        <w:rPr>
          <w:rFonts w:ascii="Arial" w:eastAsia="Arial" w:hAnsi="Arial" w:cs="Arial"/>
          <w:color w:val="000000"/>
        </w:rPr>
        <w:t>.</w:t>
      </w:r>
      <w:commentRangeEnd w:id="82"/>
      <w:r>
        <w:commentReference w:id="82"/>
      </w:r>
      <w:commentRangeEnd w:id="83"/>
      <w:r w:rsidR="00306C19">
        <w:rPr>
          <w:rStyle w:val="CommentReference"/>
        </w:rPr>
        <w:commentReference w:id="83"/>
      </w:r>
    </w:p>
    <w:p w14:paraId="0000003A" w14:textId="77777777" w:rsidR="0019398E" w:rsidRDefault="0019398E">
      <w:pPr>
        <w:pStyle w:val="Heading2"/>
        <w:spacing w:before="0"/>
        <w:rPr>
          <w:rFonts w:ascii="Arial" w:eastAsia="Arial" w:hAnsi="Arial" w:cs="Arial"/>
          <w:color w:val="000000"/>
          <w:sz w:val="24"/>
          <w:szCs w:val="24"/>
        </w:rPr>
      </w:pPr>
      <w:bookmarkStart w:id="84" w:name="1ci93xb" w:colFirst="0" w:colLast="0"/>
      <w:bookmarkStart w:id="85" w:name="_2xcytpi" w:colFirst="0" w:colLast="0"/>
      <w:bookmarkEnd w:id="84"/>
      <w:bookmarkEnd w:id="85"/>
    </w:p>
    <w:p w14:paraId="0000003B"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2.8 Quantifying effect sizes longitudinally</w:t>
      </w:r>
    </w:p>
    <w:p w14:paraId="6AA41ED0" w14:textId="40C0FEC5" w:rsidR="00AE5D1C"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Given longitudinal data involve different sources of variance, quantifying effect sizes longitudinally is a more difficult task compared to deriving such estimates from cross-sectional data. Effect size can be defined as, “a population parameter (estimated in a sample) encapsulating the practical or clinical importance of a phenomenon under study.” [@kraemer2014]. Common effect size metrics include</w:t>
      </w:r>
      <w:commentRangeStart w:id="86"/>
      <w:r>
        <w:rPr>
          <w:rFonts w:ascii="Arial" w:eastAsia="Arial" w:hAnsi="Arial" w:cs="Arial"/>
          <w:color w:val="000000"/>
        </w:rPr>
        <w:t xml:space="preserve"> r (i.e., the standardized covariance, or correlation, between two variables) and Cohen’s d [@cohen1988]. </w:t>
      </w:r>
      <w:commentRangeEnd w:id="86"/>
      <w:r w:rsidR="003F7466">
        <w:rPr>
          <w:rStyle w:val="CommentReference"/>
        </w:rPr>
        <w:commentReference w:id="86"/>
      </w:r>
      <w:r>
        <w:rPr>
          <w:rFonts w:ascii="Arial" w:eastAsia="Arial" w:hAnsi="Arial" w:cs="Arial"/>
          <w:color w:val="000000"/>
        </w:rPr>
        <w:t>Adjustments to common effect size calculations, such as Cohen’s d, are required even when only two time points are considered [e.g., see @morris2002]. @wang2019a note there are multiple approaches to obtaining standardized within-person effects, and that commonly suggested approaches (e.g., global standardization) can be problematic [see @wang2019a, for more details]. Thus, obtaining effect size metrics based on standardized estimates that are relatively simple in cross-sectional data (such as r) becomes more complex in the context of prospective data. @feingold2009 noted that equations for effects sizes used in studies involving growth modeling analysis (e.g., latent growth curve modeling) were not mathematically equivalent, and the effect sizes were not in the same metric as effect sizes from traditional analysis [see</w:t>
      </w:r>
      <w:r>
        <w:rPr>
          <w:rFonts w:ascii="Arial" w:eastAsia="Arial" w:hAnsi="Arial" w:cs="Arial"/>
        </w:rPr>
        <w:t xml:space="preserve"> </w:t>
      </w:r>
      <w:r>
        <w:rPr>
          <w:rFonts w:ascii="Arial" w:eastAsia="Arial" w:hAnsi="Arial" w:cs="Arial"/>
          <w:color w:val="000000"/>
        </w:rPr>
        <w:t xml:space="preserve">@feingold2009, for more details]. Given this issue, there have been various proposals for adjusting effect size measures in repeated assessments. @feingold2019 reviews the approach for effect size metrics for analyses based on growth modeling, including when considering linear and non-linear (i.e., quadratic) growth factors. @morris2002 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w:t>
      </w:r>
      <w:r w:rsidR="00115A94">
        <w:rPr>
          <w:rFonts w:ascii="Arial" w:eastAsia="Arial" w:hAnsi="Arial" w:cs="Arial"/>
          <w:color w:val="000000"/>
        </w:rPr>
        <w:t>As an example</w:t>
      </w:r>
      <w:r>
        <w:rPr>
          <w:rFonts w:ascii="Arial" w:eastAsia="Arial" w:hAnsi="Arial" w:cs="Arial"/>
          <w:color w:val="000000"/>
        </w:rPr>
        <w:t>,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sectPr w:rsidR="00AE5D1C">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muel Hawes" w:date="2023-04-07T21:43:00Z" w:initials="SH">
    <w:p w14:paraId="2E45242A" w14:textId="77777777" w:rsidR="00E56D79" w:rsidRDefault="00922484" w:rsidP="0038458E">
      <w:r>
        <w:rPr>
          <w:rStyle w:val="CommentReference"/>
        </w:rPr>
        <w:annotationRef/>
      </w:r>
      <w:r w:rsidR="00E56D79">
        <w:rPr>
          <w:sz w:val="20"/>
          <w:szCs w:val="20"/>
        </w:rPr>
        <w:t xml:space="preserve">Any thoughts as you are reading on types of figures, tables, diagrams, </w:t>
      </w:r>
      <w:proofErr w:type="spellStart"/>
      <w:r w:rsidR="00E56D79">
        <w:rPr>
          <w:sz w:val="20"/>
          <w:szCs w:val="20"/>
        </w:rPr>
        <w:t>etc</w:t>
      </w:r>
      <w:proofErr w:type="spellEnd"/>
      <w:r w:rsidR="00E56D79">
        <w:rPr>
          <w:sz w:val="20"/>
          <w:szCs w:val="20"/>
        </w:rPr>
        <w:t>… that would be most helpful to include within the text of the manuscript?</w:t>
      </w:r>
    </w:p>
  </w:comment>
  <w:comment w:id="3" w:author="Sam Hawes" w:date="2023-03-15T02:25:00Z" w:initials="">
    <w:p w14:paraId="00000042" w14:textId="3343792D" w:rsidR="00E56D79" w:rsidRDefault="00E56D79" w:rsidP="0091329E">
      <w:pPr>
        <w:rPr>
          <w:sz w:val="20"/>
          <w:szCs w:val="20"/>
        </w:rPr>
      </w:pPr>
      <w:r>
        <w:rPr>
          <w:sz w:val="20"/>
          <w:szCs w:val="20"/>
        </w:rPr>
        <w:t>Would it make sense to relocate the text from section “1.2 Organization of current manuscript” below, up to this region? Since the manuscript and accompanying documentation is a bit unorthodox relative to typical submissions, I thought it may be helpful to provide a brief overview of the general structure/organization (and goals/objectives) early on to help orient readers. Anyway, just a thought, others may have more helpful thoughts on this.</w:t>
      </w:r>
      <w:r>
        <w:rPr>
          <w:sz w:val="20"/>
          <w:szCs w:val="20"/>
        </w:rPr>
        <w:cr/>
      </w:r>
    </w:p>
    <w:p w14:paraId="7F73AA63" w14:textId="2D26A464" w:rsidR="003B3A86" w:rsidRDefault="003B3A86" w:rsidP="0091329E">
      <w:r>
        <w:rPr>
          <w:sz w:val="20"/>
          <w:szCs w:val="20"/>
        </w:rPr>
        <w:t>AKL: As a person the reviews/edits a fair number of papers, the sooner the paper tells me what it</w:t>
      </w:r>
      <w:r w:rsidR="000A43AA">
        <w:rPr>
          <w:sz w:val="20"/>
          <w:szCs w:val="20"/>
        </w:rPr>
        <w:t xml:space="preserve"> is about, what it is trying to</w:t>
      </w:r>
      <w:r>
        <w:rPr>
          <w:sz w:val="20"/>
          <w:szCs w:val="20"/>
        </w:rPr>
        <w:t xml:space="preserve"> accomplish, the better IMO. So </w:t>
      </w:r>
      <w:proofErr w:type="gramStart"/>
      <w:r>
        <w:rPr>
          <w:sz w:val="20"/>
          <w:szCs w:val="20"/>
        </w:rPr>
        <w:t>yeah</w:t>
      </w:r>
      <w:proofErr w:type="gramEnd"/>
      <w:r>
        <w:rPr>
          <w:sz w:val="20"/>
          <w:szCs w:val="20"/>
        </w:rPr>
        <w:t xml:space="preserve"> I would have a description of the current paper sooner, and probably before a lot of pamphlet type descriptions of the ABCD</w:t>
      </w:r>
    </w:p>
  </w:comment>
  <w:comment w:id="6" w:author="Daniel Adan Lopez" w:date="2023-03-20T14:42:00Z" w:initials="">
    <w:p w14:paraId="00000041" w14:textId="77777777" w:rsidR="0019398E" w:rsidRDefault="003E7528">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does this mean exactly? Does it mean that ABCD is capable of causal modeling due to its size and number of variables measured?</w:t>
      </w:r>
    </w:p>
  </w:comment>
  <w:comment w:id="7" w:author="Samuel Hawes" w:date="2023-04-09T12:18:00Z" w:initials="SH">
    <w:p w14:paraId="70B1201D" w14:textId="77777777" w:rsidR="006A7861" w:rsidRDefault="006A7861" w:rsidP="00D64CD8">
      <w:r>
        <w:rPr>
          <w:rStyle w:val="CommentReference"/>
        </w:rPr>
        <w:annotationRef/>
      </w:r>
      <w:r>
        <w:rPr>
          <w:sz w:val="20"/>
          <w:szCs w:val="20"/>
        </w:rPr>
        <w:t xml:space="preserve">I believe that’s the gist of what it’s getting at, broadly (as long as we’re just using the term ‘causal’ here colloquially…so that no pitch forks come out </w:t>
      </w:r>
      <w:proofErr w:type="gramStart"/>
      <w:r>
        <w:rPr>
          <w:sz w:val="20"/>
          <w:szCs w:val="20"/>
        </w:rPr>
        <w:t>:) )</w:t>
      </w:r>
      <w:proofErr w:type="gramEnd"/>
      <w:r>
        <w:rPr>
          <w:sz w:val="20"/>
          <w:szCs w:val="20"/>
        </w:rPr>
        <w:t xml:space="preserve">. We can test models that (…in theory) can consider increasingly complex associations that (…in theory) come closer to approximating “true effects”. I believe in some contexts I occasionally hear this referred to as improving a models “ecological validity”, but I’m not sure. </w:t>
      </w:r>
    </w:p>
    <w:p w14:paraId="0152E95C" w14:textId="77777777" w:rsidR="006A7861" w:rsidRDefault="006A7861" w:rsidP="00D64CD8">
      <w:r>
        <w:rPr>
          <w:sz w:val="20"/>
          <w:szCs w:val="20"/>
        </w:rPr>
        <w:t>*Do feel free to correct this if my take here is off-base</w:t>
      </w:r>
    </w:p>
  </w:comment>
  <w:comment w:id="12" w:author="Sam Hawes" w:date="2023-03-11T16:12:00Z" w:initials="">
    <w:p w14:paraId="0000003E" w14:textId="6F173AF9" w:rsidR="006A7861" w:rsidRDefault="006A7861" w:rsidP="005F1BF6">
      <w:pPr>
        <w:rPr>
          <w:sz w:val="20"/>
          <w:szCs w:val="20"/>
        </w:rPr>
      </w:pPr>
      <w:r>
        <w:rPr>
          <w:sz w:val="20"/>
          <w:szCs w:val="20"/>
        </w:rPr>
        <w:t>Very minor, but the phrasing/wording seems just slightly confusing here.</w:t>
      </w:r>
    </w:p>
    <w:p w14:paraId="693E67E7" w14:textId="2E690EC0" w:rsidR="000A43AA" w:rsidRDefault="000A43AA" w:rsidP="005F1BF6">
      <w:pPr>
        <w:rPr>
          <w:sz w:val="20"/>
          <w:szCs w:val="20"/>
        </w:rPr>
      </w:pPr>
    </w:p>
    <w:p w14:paraId="0F67A961" w14:textId="20A6C5AC" w:rsidR="000A43AA" w:rsidRDefault="000A43AA" w:rsidP="005F1BF6">
      <w:r>
        <w:rPr>
          <w:sz w:val="20"/>
          <w:szCs w:val="20"/>
        </w:rPr>
        <w:t>AKL: I was going to make a similar comment – would characterizing and assessing make more sense?</w:t>
      </w:r>
    </w:p>
  </w:comment>
  <w:comment w:id="15" w:author="Littlefield, Andrew" w:date="2023-04-25T09:05:00Z" w:initials="LA">
    <w:p w14:paraId="02F25DB0" w14:textId="62DE4EF2" w:rsidR="0044261F" w:rsidRDefault="0044261F">
      <w:pPr>
        <w:pStyle w:val="CommentText"/>
      </w:pPr>
      <w:r>
        <w:rPr>
          <w:rStyle w:val="CommentReference"/>
        </w:rPr>
        <w:annotationRef/>
      </w:r>
      <w:r>
        <w:t>I am not exactly sure what statistical properties of longitudinal data means in this context</w:t>
      </w:r>
    </w:p>
  </w:comment>
  <w:comment w:id="21" w:author="Sher, Kenneth" w:date="2023-04-30T14:40:00Z" w:initials="SK">
    <w:p w14:paraId="3B30F10E" w14:textId="62491AE5" w:rsidR="00306C19" w:rsidRDefault="00306C19">
      <w:pPr>
        <w:pStyle w:val="CommentText"/>
      </w:pPr>
      <w:r>
        <w:rPr>
          <w:rStyle w:val="CommentReference"/>
        </w:rPr>
        <w:annotationRef/>
      </w:r>
      <w:r>
        <w:rPr>
          <w:rFonts w:ascii="Arial" w:hAnsi="Arial" w:cs="Arial"/>
          <w:color w:val="222222"/>
          <w:shd w:val="clear" w:color="auto" w:fill="FFFFFF"/>
        </w:rPr>
        <w:t xml:space="preserve">Hasan, A., von Keller, R., </w:t>
      </w:r>
      <w:proofErr w:type="spellStart"/>
      <w:r>
        <w:rPr>
          <w:rFonts w:ascii="Arial" w:hAnsi="Arial" w:cs="Arial"/>
          <w:color w:val="222222"/>
          <w:shd w:val="clear" w:color="auto" w:fill="FFFFFF"/>
        </w:rPr>
        <w:t>Friemel</w:t>
      </w:r>
      <w:proofErr w:type="spellEnd"/>
      <w:r>
        <w:rPr>
          <w:rFonts w:ascii="Arial" w:hAnsi="Arial" w:cs="Arial"/>
          <w:color w:val="222222"/>
          <w:shd w:val="clear" w:color="auto" w:fill="FFFFFF"/>
        </w:rPr>
        <w:t xml:space="preserve">, C. M., Hall, W., Schneider, M., </w:t>
      </w:r>
      <w:proofErr w:type="spellStart"/>
      <w:r>
        <w:rPr>
          <w:rFonts w:ascii="Arial" w:hAnsi="Arial" w:cs="Arial"/>
          <w:color w:val="222222"/>
          <w:shd w:val="clear" w:color="auto" w:fill="FFFFFF"/>
        </w:rPr>
        <w:t>Koethe</w:t>
      </w:r>
      <w:proofErr w:type="spellEnd"/>
      <w:r>
        <w:rPr>
          <w:rFonts w:ascii="Arial" w:hAnsi="Arial" w:cs="Arial"/>
          <w:color w:val="222222"/>
          <w:shd w:val="clear" w:color="auto" w:fill="FFFFFF"/>
        </w:rPr>
        <w:t>, D., ... &amp; Hoch, E. (2020). Cannabis use and psychosis: a review of reviews. </w:t>
      </w:r>
      <w:r>
        <w:rPr>
          <w:rFonts w:ascii="Arial" w:hAnsi="Arial" w:cs="Arial"/>
          <w:i/>
          <w:iCs/>
          <w:color w:val="222222"/>
          <w:shd w:val="clear" w:color="auto" w:fill="FFFFFF"/>
        </w:rPr>
        <w:t>European archives of psychiatry and clinical neuroscience</w:t>
      </w:r>
      <w:r>
        <w:rPr>
          <w:rFonts w:ascii="Arial" w:hAnsi="Arial" w:cs="Arial"/>
          <w:color w:val="222222"/>
          <w:shd w:val="clear" w:color="auto" w:fill="FFFFFF"/>
        </w:rPr>
        <w:t>, </w:t>
      </w:r>
      <w:r>
        <w:rPr>
          <w:rFonts w:ascii="Arial" w:hAnsi="Arial" w:cs="Arial"/>
          <w:i/>
          <w:iCs/>
          <w:color w:val="222222"/>
          <w:shd w:val="clear" w:color="auto" w:fill="FFFFFF"/>
        </w:rPr>
        <w:t>270</w:t>
      </w:r>
      <w:r>
        <w:rPr>
          <w:rFonts w:ascii="Arial" w:hAnsi="Arial" w:cs="Arial"/>
          <w:color w:val="222222"/>
          <w:shd w:val="clear" w:color="auto" w:fill="FFFFFF"/>
        </w:rPr>
        <w:t>, 403-412.</w:t>
      </w:r>
    </w:p>
  </w:comment>
  <w:comment w:id="19" w:author="Sher, Kenneth" w:date="2023-04-30T14:38:00Z" w:initials="SK">
    <w:p w14:paraId="6E802285" w14:textId="3C5D7B1F" w:rsidR="00306C19" w:rsidRDefault="00306C19">
      <w:pPr>
        <w:pStyle w:val="CommentText"/>
      </w:pPr>
      <w:r>
        <w:rPr>
          <w:rStyle w:val="CommentReference"/>
        </w:rPr>
        <w:annotationRef/>
      </w:r>
      <w:r>
        <w:rPr>
          <w:rFonts w:ascii="Arial" w:hAnsi="Arial" w:cs="Arial"/>
          <w:color w:val="222222"/>
          <w:shd w:val="clear" w:color="auto" w:fill="FFFFFF"/>
        </w:rPr>
        <w:t>Arseneault, L., Cannon, M., Poulton, R., Murray, R., Caspi, A., &amp; Moffitt, T. E. (2002). Cannabis use in adolescence and risk for adult psychosis: longitudinal prospective study. </w:t>
      </w:r>
      <w:proofErr w:type="spellStart"/>
      <w:r>
        <w:rPr>
          <w:rFonts w:ascii="Arial" w:hAnsi="Arial" w:cs="Arial"/>
          <w:i/>
          <w:iCs/>
          <w:color w:val="222222"/>
          <w:shd w:val="clear" w:color="auto" w:fill="FFFFFF"/>
        </w:rPr>
        <w:t>Bmj</w:t>
      </w:r>
      <w:proofErr w:type="spellEnd"/>
      <w:r>
        <w:rPr>
          <w:rFonts w:ascii="Arial" w:hAnsi="Arial" w:cs="Arial"/>
          <w:color w:val="222222"/>
          <w:shd w:val="clear" w:color="auto" w:fill="FFFFFF"/>
        </w:rPr>
        <w:t>, </w:t>
      </w:r>
      <w:r>
        <w:rPr>
          <w:rFonts w:ascii="Arial" w:hAnsi="Arial" w:cs="Arial"/>
          <w:i/>
          <w:iCs/>
          <w:color w:val="222222"/>
          <w:shd w:val="clear" w:color="auto" w:fill="FFFFFF"/>
        </w:rPr>
        <w:t>325</w:t>
      </w:r>
      <w:r>
        <w:rPr>
          <w:rFonts w:ascii="Arial" w:hAnsi="Arial" w:cs="Arial"/>
          <w:color w:val="222222"/>
          <w:shd w:val="clear" w:color="auto" w:fill="FFFFFF"/>
        </w:rPr>
        <w:t>(7374), 1212-1213.</w:t>
      </w:r>
    </w:p>
  </w:comment>
  <w:comment w:id="25" w:author="Sher, Kenneth" w:date="2023-04-30T14:30:00Z" w:initials="SK">
    <w:p w14:paraId="098954A6" w14:textId="3D8D6ADE" w:rsidR="00306C19" w:rsidRDefault="00306C19">
      <w:pPr>
        <w:pStyle w:val="CommentText"/>
      </w:pPr>
      <w:r>
        <w:rPr>
          <w:rStyle w:val="CommentReference"/>
        </w:rPr>
        <w:annotationRef/>
      </w:r>
      <w:r>
        <w:rPr>
          <w:rFonts w:ascii="Arial" w:hAnsi="Arial" w:cs="Arial"/>
          <w:color w:val="222222"/>
          <w:shd w:val="clear" w:color="auto" w:fill="FFFFFF"/>
        </w:rPr>
        <w:t>Semple, D. M., McIntosh, A. M., &amp; Lawrie, S. M. (2005). Cannabis as a risk factor for psychosis: systematic review. </w:t>
      </w:r>
      <w:r>
        <w:rPr>
          <w:rFonts w:ascii="Arial" w:hAnsi="Arial" w:cs="Arial"/>
          <w:i/>
          <w:iCs/>
          <w:color w:val="222222"/>
          <w:shd w:val="clear" w:color="auto" w:fill="FFFFFF"/>
        </w:rPr>
        <w:t>Journal of psychopharmacology</w:t>
      </w:r>
      <w:r>
        <w:rPr>
          <w:rFonts w:ascii="Arial" w:hAnsi="Arial" w:cs="Arial"/>
          <w:color w:val="222222"/>
          <w:shd w:val="clear" w:color="auto" w:fill="FFFFFF"/>
        </w:rPr>
        <w:t>, </w:t>
      </w:r>
      <w:r>
        <w:rPr>
          <w:rFonts w:ascii="Arial" w:hAnsi="Arial" w:cs="Arial"/>
          <w:i/>
          <w:iCs/>
          <w:color w:val="222222"/>
          <w:shd w:val="clear" w:color="auto" w:fill="FFFFFF"/>
        </w:rPr>
        <w:t>19</w:t>
      </w:r>
      <w:r>
        <w:rPr>
          <w:rFonts w:ascii="Arial" w:hAnsi="Arial" w:cs="Arial"/>
          <w:color w:val="222222"/>
          <w:shd w:val="clear" w:color="auto" w:fill="FFFFFF"/>
        </w:rPr>
        <w:t>(2), 187-194.</w:t>
      </w:r>
    </w:p>
  </w:comment>
  <w:comment w:id="29" w:author="Sher, Kenneth" w:date="2023-04-30T14:44:00Z" w:initials="SK">
    <w:p w14:paraId="2E007E6B" w14:textId="0F175DFA" w:rsidR="00306C19" w:rsidRDefault="00306C19">
      <w:pPr>
        <w:pStyle w:val="CommentText"/>
      </w:pPr>
      <w:r>
        <w:rPr>
          <w:rStyle w:val="CommentReference"/>
        </w:rPr>
        <w:annotationRef/>
      </w:r>
      <w:r>
        <w:rPr>
          <w:rFonts w:ascii="Arial" w:hAnsi="Arial" w:cs="Arial"/>
          <w:color w:val="222222"/>
          <w:shd w:val="clear" w:color="auto" w:fill="FFFFFF"/>
        </w:rPr>
        <w:t xml:space="preserve">Crews, F. T., Braun, C. J., </w:t>
      </w:r>
      <w:proofErr w:type="spellStart"/>
      <w:r>
        <w:rPr>
          <w:rFonts w:ascii="Arial" w:hAnsi="Arial" w:cs="Arial"/>
          <w:color w:val="222222"/>
          <w:shd w:val="clear" w:color="auto" w:fill="FFFFFF"/>
        </w:rPr>
        <w:t>Hoplight</w:t>
      </w:r>
      <w:proofErr w:type="spellEnd"/>
      <w:r>
        <w:rPr>
          <w:rFonts w:ascii="Arial" w:hAnsi="Arial" w:cs="Arial"/>
          <w:color w:val="222222"/>
          <w:shd w:val="clear" w:color="auto" w:fill="FFFFFF"/>
        </w:rPr>
        <w:t>, B., Switzer III, R. C., &amp; Knapp, D. J. (2000). Binge ethanol consumption causes differential brain damage in young adolescent rats compared with adult rats. </w:t>
      </w:r>
      <w:r>
        <w:rPr>
          <w:rFonts w:ascii="Arial" w:hAnsi="Arial" w:cs="Arial"/>
          <w:i/>
          <w:iCs/>
          <w:color w:val="222222"/>
          <w:shd w:val="clear" w:color="auto" w:fill="FFFFFF"/>
        </w:rPr>
        <w:t>Alcoholism: Clinical and Experimental Research</w:t>
      </w:r>
      <w:r>
        <w:rPr>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(11), 1712-1723.</w:t>
      </w:r>
    </w:p>
  </w:comment>
  <w:comment w:id="33" w:author="Sher, Kenneth" w:date="2023-04-30T14:43:00Z" w:initials="SK">
    <w:p w14:paraId="3E9F10AD" w14:textId="4A64FBA2" w:rsidR="00306C19" w:rsidRDefault="00306C19">
      <w:pPr>
        <w:pStyle w:val="CommentText"/>
      </w:pPr>
      <w:r>
        <w:rPr>
          <w:rStyle w:val="CommentReference"/>
        </w:rPr>
        <w:annotationRef/>
      </w:r>
      <w:r>
        <w:rPr>
          <w:rFonts w:ascii="Arial" w:hAnsi="Arial" w:cs="Arial"/>
          <w:color w:val="222222"/>
          <w:shd w:val="clear" w:color="auto" w:fill="FFFFFF"/>
        </w:rPr>
        <w:t xml:space="preserve">Hasan, A., von Keller, R., </w:t>
      </w:r>
      <w:proofErr w:type="spellStart"/>
      <w:r>
        <w:rPr>
          <w:rFonts w:ascii="Arial" w:hAnsi="Arial" w:cs="Arial"/>
          <w:color w:val="222222"/>
          <w:shd w:val="clear" w:color="auto" w:fill="FFFFFF"/>
        </w:rPr>
        <w:t>Friemel</w:t>
      </w:r>
      <w:proofErr w:type="spellEnd"/>
      <w:r>
        <w:rPr>
          <w:rFonts w:ascii="Arial" w:hAnsi="Arial" w:cs="Arial"/>
          <w:color w:val="222222"/>
          <w:shd w:val="clear" w:color="auto" w:fill="FFFFFF"/>
        </w:rPr>
        <w:t xml:space="preserve">, C. M., Hall, W., Schneider, M., </w:t>
      </w:r>
      <w:proofErr w:type="spellStart"/>
      <w:r>
        <w:rPr>
          <w:rFonts w:ascii="Arial" w:hAnsi="Arial" w:cs="Arial"/>
          <w:color w:val="222222"/>
          <w:shd w:val="clear" w:color="auto" w:fill="FFFFFF"/>
        </w:rPr>
        <w:t>Koethe</w:t>
      </w:r>
      <w:proofErr w:type="spellEnd"/>
      <w:r>
        <w:rPr>
          <w:rFonts w:ascii="Arial" w:hAnsi="Arial" w:cs="Arial"/>
          <w:color w:val="222222"/>
          <w:shd w:val="clear" w:color="auto" w:fill="FFFFFF"/>
        </w:rPr>
        <w:t>, D., ... &amp; Hoch, E. (2020). Cannabis use and psychosis: a review of reviews. </w:t>
      </w:r>
      <w:r>
        <w:rPr>
          <w:rFonts w:ascii="Arial" w:hAnsi="Arial" w:cs="Arial"/>
          <w:i/>
          <w:iCs/>
          <w:color w:val="222222"/>
          <w:shd w:val="clear" w:color="auto" w:fill="FFFFFF"/>
        </w:rPr>
        <w:t>European archives of psychiatry and clinical neuroscience</w:t>
      </w:r>
      <w:r>
        <w:rPr>
          <w:rFonts w:ascii="Arial" w:hAnsi="Arial" w:cs="Arial"/>
          <w:color w:val="222222"/>
          <w:shd w:val="clear" w:color="auto" w:fill="FFFFFF"/>
        </w:rPr>
        <w:t>, </w:t>
      </w:r>
      <w:r>
        <w:rPr>
          <w:rFonts w:ascii="Arial" w:hAnsi="Arial" w:cs="Arial"/>
          <w:i/>
          <w:iCs/>
          <w:color w:val="222222"/>
          <w:shd w:val="clear" w:color="auto" w:fill="FFFFFF"/>
        </w:rPr>
        <w:t>270</w:t>
      </w:r>
      <w:r>
        <w:rPr>
          <w:rFonts w:ascii="Arial" w:hAnsi="Arial" w:cs="Arial"/>
          <w:color w:val="222222"/>
          <w:shd w:val="clear" w:color="auto" w:fill="FFFFFF"/>
        </w:rPr>
        <w:t>, 403-412.</w:t>
      </w:r>
    </w:p>
  </w:comment>
  <w:comment w:id="36" w:author="Sher, Kenneth" w:date="2023-04-30T14:46:00Z" w:initials="SK">
    <w:p w14:paraId="6E59B77F" w14:textId="0B280F79" w:rsidR="00306C19" w:rsidRDefault="00306C19">
      <w:pPr>
        <w:pStyle w:val="CommentText"/>
      </w:pPr>
      <w:r>
        <w:rPr>
          <w:rStyle w:val="CommentReference"/>
        </w:rPr>
        <w:annotationRef/>
      </w:r>
      <w:r>
        <w:rPr>
          <w:rFonts w:ascii="Arial" w:hAnsi="Arial" w:cs="Arial"/>
          <w:color w:val="333333"/>
          <w:sz w:val="21"/>
          <w:szCs w:val="21"/>
          <w:shd w:val="clear" w:color="auto" w:fill="FFFFFF"/>
        </w:rPr>
        <w:t xml:space="preserve">Schulenberg, J., </w:t>
      </w:r>
      <w:proofErr w:type="spellStart"/>
      <w:r>
        <w:rPr>
          <w:rFonts w:ascii="Arial" w:hAnsi="Arial" w:cs="Arial"/>
          <w:color w:val="333333"/>
          <w:sz w:val="21"/>
          <w:szCs w:val="21"/>
          <w:shd w:val="clear" w:color="auto" w:fill="FFFFFF"/>
        </w:rPr>
        <w:t>Maslowsky</w:t>
      </w:r>
      <w:proofErr w:type="spellEnd"/>
      <w:r>
        <w:rPr>
          <w:rFonts w:ascii="Arial" w:hAnsi="Arial" w:cs="Arial"/>
          <w:color w:val="333333"/>
          <w:sz w:val="21"/>
          <w:szCs w:val="21"/>
          <w:shd w:val="clear" w:color="auto" w:fill="FFFFFF"/>
        </w:rPr>
        <w:t>, J., Patrick, M. E., &amp; Martz, M. (2019). Substance use in the context of adolescent development. In R. A. Zucker &amp; S. A. Brown (Eds.), </w:t>
      </w:r>
      <w:r>
        <w:rPr>
          <w:rStyle w:val="Emphasis"/>
          <w:rFonts w:ascii="Arial" w:hAnsi="Arial" w:cs="Arial"/>
          <w:color w:val="333333"/>
          <w:sz w:val="21"/>
          <w:szCs w:val="21"/>
          <w:shd w:val="clear" w:color="auto" w:fill="FFFFFF"/>
        </w:rPr>
        <w:t>The Oxford handbook of adolescent substance abuse</w:t>
      </w:r>
      <w:r>
        <w:rPr>
          <w:rFonts w:ascii="Arial" w:hAnsi="Arial" w:cs="Arial"/>
          <w:color w:val="333333"/>
          <w:sz w:val="21"/>
          <w:szCs w:val="21"/>
          <w:shd w:val="clear" w:color="auto" w:fill="FFFFFF"/>
        </w:rPr>
        <w:t> (pp. 19–35). Oxford University Press.</w:t>
      </w:r>
    </w:p>
  </w:comment>
  <w:comment w:id="40" w:author="Sher, Kenneth" w:date="2023-04-30T14:52:00Z" w:initials="SK">
    <w:p w14:paraId="6F9155FA" w14:textId="051B6741" w:rsidR="00306C19" w:rsidRDefault="00306C19">
      <w:pPr>
        <w:pStyle w:val="CommentText"/>
      </w:pPr>
      <w:r>
        <w:rPr>
          <w:rStyle w:val="CommentReference"/>
        </w:rPr>
        <w:annotationRef/>
      </w:r>
      <w:r>
        <w:rPr>
          <w:rFonts w:ascii="Arial" w:hAnsi="Arial" w:cs="Arial"/>
          <w:color w:val="222222"/>
          <w:shd w:val="clear" w:color="auto" w:fill="FFFFFF"/>
        </w:rPr>
        <w:t>Moffitt, T. E. (2015). Life</w:t>
      </w:r>
      <w:r>
        <w:rPr>
          <w:rFonts w:ascii="Cambria Math" w:hAnsi="Cambria Math" w:cs="Cambria Math"/>
          <w:color w:val="222222"/>
          <w:shd w:val="clear" w:color="auto" w:fill="FFFFFF"/>
        </w:rPr>
        <w:t>‐</w:t>
      </w:r>
      <w:r>
        <w:rPr>
          <w:rFonts w:ascii="Arial" w:hAnsi="Arial" w:cs="Arial"/>
          <w:color w:val="222222"/>
          <w:shd w:val="clear" w:color="auto" w:fill="FFFFFF"/>
        </w:rPr>
        <w:t>course</w:t>
      </w:r>
      <w:r>
        <w:rPr>
          <w:rFonts w:ascii="Cambria Math" w:hAnsi="Cambria Math" w:cs="Cambria Math"/>
          <w:color w:val="222222"/>
          <w:shd w:val="clear" w:color="auto" w:fill="FFFFFF"/>
        </w:rPr>
        <w:t>‐</w:t>
      </w:r>
      <w:r>
        <w:rPr>
          <w:rFonts w:ascii="Arial" w:hAnsi="Arial" w:cs="Arial"/>
          <w:color w:val="222222"/>
          <w:shd w:val="clear" w:color="auto" w:fill="FFFFFF"/>
        </w:rPr>
        <w:t>persistent versus adolescence</w:t>
      </w:r>
      <w:r>
        <w:rPr>
          <w:rFonts w:ascii="Cambria Math" w:hAnsi="Cambria Math" w:cs="Cambria Math"/>
          <w:color w:val="222222"/>
          <w:shd w:val="clear" w:color="auto" w:fill="FFFFFF"/>
        </w:rPr>
        <w:t>‐</w:t>
      </w:r>
      <w:r>
        <w:rPr>
          <w:rFonts w:ascii="Arial" w:hAnsi="Arial" w:cs="Arial"/>
          <w:color w:val="222222"/>
          <w:shd w:val="clear" w:color="auto" w:fill="FFFFFF"/>
        </w:rPr>
        <w:t>limited antisocial behavior. </w:t>
      </w:r>
      <w:r>
        <w:rPr>
          <w:rFonts w:ascii="Arial" w:hAnsi="Arial" w:cs="Arial"/>
          <w:i/>
          <w:iCs/>
          <w:color w:val="222222"/>
          <w:shd w:val="clear" w:color="auto" w:fill="FFFFFF"/>
        </w:rPr>
        <w:t>Developmental Psychopathology: Volume Three: Risk, Disorder, and Adaptation</w:t>
      </w:r>
      <w:r>
        <w:rPr>
          <w:rFonts w:ascii="Arial" w:hAnsi="Arial" w:cs="Arial"/>
          <w:color w:val="222222"/>
          <w:shd w:val="clear" w:color="auto" w:fill="FFFFFF"/>
        </w:rPr>
        <w:t>, 570-598.</w:t>
      </w:r>
    </w:p>
  </w:comment>
  <w:comment w:id="43" w:author="Sher, Kenneth" w:date="2023-04-30T14:55:00Z" w:initials="SK">
    <w:p w14:paraId="0C1D3895" w14:textId="62F86E47" w:rsidR="00306C19" w:rsidRDefault="00306C19">
      <w:pPr>
        <w:pStyle w:val="CommentText"/>
      </w:pPr>
      <w:r>
        <w:rPr>
          <w:rStyle w:val="CommentReference"/>
        </w:rPr>
        <w:annotationRef/>
      </w:r>
      <w:r>
        <w:rPr>
          <w:rFonts w:ascii="Arial" w:hAnsi="Arial" w:cs="Arial"/>
          <w:color w:val="222222"/>
          <w:shd w:val="clear" w:color="auto" w:fill="FFFFFF"/>
        </w:rPr>
        <w:t xml:space="preserve">Masten, A. S., </w:t>
      </w:r>
      <w:proofErr w:type="spellStart"/>
      <w:r>
        <w:rPr>
          <w:rFonts w:ascii="Arial" w:hAnsi="Arial" w:cs="Arial"/>
          <w:color w:val="222222"/>
          <w:shd w:val="clear" w:color="auto" w:fill="FFFFFF"/>
        </w:rPr>
        <w:t>Roisman</w:t>
      </w:r>
      <w:proofErr w:type="spellEnd"/>
      <w:r>
        <w:rPr>
          <w:rFonts w:ascii="Arial" w:hAnsi="Arial" w:cs="Arial"/>
          <w:color w:val="222222"/>
          <w:shd w:val="clear" w:color="auto" w:fill="FFFFFF"/>
        </w:rPr>
        <w:t xml:space="preserve">, G. I., Long, J. D., Burt, K. B., </w:t>
      </w:r>
      <w:proofErr w:type="spellStart"/>
      <w:r>
        <w:rPr>
          <w:rFonts w:ascii="Arial" w:hAnsi="Arial" w:cs="Arial"/>
          <w:color w:val="222222"/>
          <w:shd w:val="clear" w:color="auto" w:fill="FFFFFF"/>
        </w:rPr>
        <w:t>Obradović</w:t>
      </w:r>
      <w:proofErr w:type="spellEnd"/>
      <w:r>
        <w:rPr>
          <w:rFonts w:ascii="Arial" w:hAnsi="Arial" w:cs="Arial"/>
          <w:color w:val="222222"/>
          <w:shd w:val="clear" w:color="auto" w:fill="FFFFFF"/>
        </w:rPr>
        <w:t xml:space="preserve">, J., Riley, J. R., ... &amp; </w:t>
      </w:r>
      <w:proofErr w:type="spellStart"/>
      <w:r>
        <w:rPr>
          <w:rFonts w:ascii="Arial" w:hAnsi="Arial" w:cs="Arial"/>
          <w:color w:val="222222"/>
          <w:shd w:val="clear" w:color="auto" w:fill="FFFFFF"/>
        </w:rPr>
        <w:t>Tellegen</w:t>
      </w:r>
      <w:proofErr w:type="spellEnd"/>
      <w:r>
        <w:rPr>
          <w:rFonts w:ascii="Arial" w:hAnsi="Arial" w:cs="Arial"/>
          <w:color w:val="222222"/>
          <w:shd w:val="clear" w:color="auto" w:fill="FFFFFF"/>
        </w:rPr>
        <w:t>, A. (2005). Developmental cascades: linking academic achievement and externalizing and internalizing symptoms over 20 years. </w:t>
      </w:r>
      <w:r>
        <w:rPr>
          <w:rFonts w:ascii="Arial" w:hAnsi="Arial" w:cs="Arial"/>
          <w:i/>
          <w:iCs/>
          <w:color w:val="222222"/>
          <w:shd w:val="clear" w:color="auto" w:fill="FFFFFF"/>
        </w:rPr>
        <w:t>Developmental psychology</w:t>
      </w:r>
      <w:r>
        <w:rPr>
          <w:rFonts w:ascii="Arial" w:hAnsi="Arial" w:cs="Arial"/>
          <w:color w:val="222222"/>
          <w:shd w:val="clear" w:color="auto" w:fill="FFFFFF"/>
        </w:rPr>
        <w:t>, </w:t>
      </w:r>
      <w:r>
        <w:rPr>
          <w:rFonts w:ascii="Arial" w:hAnsi="Arial" w:cs="Arial"/>
          <w:i/>
          <w:iCs/>
          <w:color w:val="222222"/>
          <w:shd w:val="clear" w:color="auto" w:fill="FFFFFF"/>
        </w:rPr>
        <w:t>41</w:t>
      </w:r>
      <w:r>
        <w:rPr>
          <w:rFonts w:ascii="Arial" w:hAnsi="Arial" w:cs="Arial"/>
          <w:color w:val="222222"/>
          <w:shd w:val="clear" w:color="auto" w:fill="FFFFFF"/>
        </w:rPr>
        <w:t>(5), 733.</w:t>
      </w:r>
    </w:p>
  </w:comment>
  <w:comment w:id="46" w:author="Sher, Kenneth" w:date="2023-04-30T14:56:00Z" w:initials="SK">
    <w:p w14:paraId="4313426B" w14:textId="182FF6D3" w:rsidR="00306C19" w:rsidRDefault="00306C19">
      <w:pPr>
        <w:pStyle w:val="CommentText"/>
      </w:pPr>
      <w:r>
        <w:rPr>
          <w:rStyle w:val="CommentReference"/>
        </w:rPr>
        <w:annotationRef/>
      </w:r>
      <w:proofErr w:type="spellStart"/>
      <w:r>
        <w:rPr>
          <w:rFonts w:ascii="Arial" w:hAnsi="Arial" w:cs="Arial"/>
          <w:color w:val="222222"/>
          <w:shd w:val="clear" w:color="auto" w:fill="FFFFFF"/>
        </w:rPr>
        <w:t>Rogosch</w:t>
      </w:r>
      <w:proofErr w:type="spellEnd"/>
      <w:r>
        <w:rPr>
          <w:rFonts w:ascii="Arial" w:hAnsi="Arial" w:cs="Arial"/>
          <w:color w:val="222222"/>
          <w:shd w:val="clear" w:color="auto" w:fill="FFFFFF"/>
        </w:rPr>
        <w:t xml:space="preserve">, F. A., </w:t>
      </w:r>
      <w:proofErr w:type="spellStart"/>
      <w:r>
        <w:rPr>
          <w:rFonts w:ascii="Arial" w:hAnsi="Arial" w:cs="Arial"/>
          <w:color w:val="222222"/>
          <w:shd w:val="clear" w:color="auto" w:fill="FFFFFF"/>
        </w:rPr>
        <w:t>Oshri</w:t>
      </w:r>
      <w:proofErr w:type="spellEnd"/>
      <w:r>
        <w:rPr>
          <w:rFonts w:ascii="Arial" w:hAnsi="Arial" w:cs="Arial"/>
          <w:color w:val="222222"/>
          <w:shd w:val="clear" w:color="auto" w:fill="FFFFFF"/>
        </w:rPr>
        <w:t>, A., &amp; Cicchetti, D. (2010). From child maltreatment to adolescent cannabis abuse and dependence: A developmental cascade model. </w:t>
      </w:r>
      <w:r>
        <w:rPr>
          <w:rFonts w:ascii="Arial" w:hAnsi="Arial" w:cs="Arial"/>
          <w:i/>
          <w:iCs/>
          <w:color w:val="222222"/>
          <w:shd w:val="clear" w:color="auto" w:fill="FFFFFF"/>
        </w:rPr>
        <w:t>Development and psychopathology</w:t>
      </w:r>
      <w:r>
        <w:rPr>
          <w:rFonts w:ascii="Arial" w:hAnsi="Arial" w:cs="Arial"/>
          <w:color w:val="222222"/>
          <w:shd w:val="clear" w:color="auto" w:fill="FFFFFF"/>
        </w:rPr>
        <w:t>, </w:t>
      </w:r>
      <w:r>
        <w:rPr>
          <w:rFonts w:ascii="Arial" w:hAnsi="Arial" w:cs="Arial"/>
          <w:i/>
          <w:iCs/>
          <w:color w:val="222222"/>
          <w:shd w:val="clear" w:color="auto" w:fill="FFFFFF"/>
        </w:rPr>
        <w:t>22</w:t>
      </w:r>
      <w:r>
        <w:rPr>
          <w:rFonts w:ascii="Arial" w:hAnsi="Arial" w:cs="Arial"/>
          <w:color w:val="222222"/>
          <w:shd w:val="clear" w:color="auto" w:fill="FFFFFF"/>
        </w:rPr>
        <w:t>(4), 883-897.</w:t>
      </w:r>
    </w:p>
  </w:comment>
  <w:comment w:id="48" w:author="Sam Hawes" w:date="2023-03-11T16:24:00Z" w:initials="">
    <w:p w14:paraId="00000047" w14:textId="65A91456" w:rsidR="006A7861" w:rsidRDefault="006A7861" w:rsidP="00B609FB">
      <w:pPr>
        <w:rPr>
          <w:sz w:val="20"/>
          <w:szCs w:val="20"/>
        </w:rPr>
      </w:pPr>
      <w:r>
        <w:rPr>
          <w:sz w:val="20"/>
          <w:szCs w:val="20"/>
        </w:rPr>
        <w:t>I really like this sentence! That being said, it’s also included in the text above in section “2. Part I: Longitudinal Research: Basic Concepts and Considerations”. Any thoughts on if it fits better here or there?</w:t>
      </w:r>
    </w:p>
    <w:p w14:paraId="227E2353" w14:textId="65A26936" w:rsidR="005753A9" w:rsidRDefault="005753A9" w:rsidP="00B609FB">
      <w:pPr>
        <w:rPr>
          <w:sz w:val="20"/>
          <w:szCs w:val="20"/>
        </w:rPr>
      </w:pPr>
    </w:p>
    <w:p w14:paraId="22AB1A48" w14:textId="3013F7F5" w:rsidR="005753A9" w:rsidRDefault="005753A9" w:rsidP="00B609FB">
      <w:r>
        <w:rPr>
          <w:sz w:val="20"/>
          <w:szCs w:val="20"/>
        </w:rPr>
        <w:t xml:space="preserve">AKL: Maybe just rewrite one place or the other? </w:t>
      </w:r>
    </w:p>
  </w:comment>
  <w:comment w:id="49" w:author="Sher, Kenneth" w:date="2023-04-30T14:59:00Z" w:initials="SK">
    <w:p w14:paraId="6282FC3D" w14:textId="2B31C0C5" w:rsidR="00306C19" w:rsidRDefault="00306C19">
      <w:pPr>
        <w:pStyle w:val="CommentText"/>
      </w:pPr>
      <w:r>
        <w:rPr>
          <w:rStyle w:val="CommentReference"/>
        </w:rPr>
        <w:annotationRef/>
      </w:r>
      <w:r>
        <w:t>Agree!</w:t>
      </w:r>
    </w:p>
  </w:comment>
  <w:comment w:id="55" w:author="Littlefield, Andrew" w:date="2023-04-25T09:12:00Z" w:initials="LA">
    <w:p w14:paraId="400A0800" w14:textId="746AFE46" w:rsidR="005753A9" w:rsidRDefault="005753A9">
      <w:pPr>
        <w:pStyle w:val="CommentText"/>
      </w:pPr>
      <w:r>
        <w:rPr>
          <w:rStyle w:val="CommentReference"/>
        </w:rPr>
        <w:annotationRef/>
      </w:r>
      <w:r>
        <w:t xml:space="preserve">This might be a relevant reference on this front </w:t>
      </w:r>
      <w:r>
        <w:rPr>
          <w:rFonts w:ascii="Arial" w:hAnsi="Arial" w:cs="Arial"/>
          <w:color w:val="222222"/>
          <w:shd w:val="clear" w:color="auto" w:fill="FFFFFF"/>
        </w:rPr>
        <w:t>Curran, P. J., &amp; Bauer, D. J. (2011). The disaggregation of within-person and between-person effects in longitudinal models of change. </w:t>
      </w:r>
      <w:r>
        <w:rPr>
          <w:rFonts w:ascii="Arial" w:hAnsi="Arial" w:cs="Arial"/>
          <w:i/>
          <w:iCs/>
          <w:color w:val="222222"/>
          <w:shd w:val="clear" w:color="auto" w:fill="FFFFFF"/>
        </w:rPr>
        <w:t>Annual review of psychology</w:t>
      </w:r>
      <w:r>
        <w:rPr>
          <w:rFonts w:ascii="Arial" w:hAnsi="Arial" w:cs="Arial"/>
          <w:color w:val="222222"/>
          <w:shd w:val="clear" w:color="auto" w:fill="FFFFFF"/>
        </w:rPr>
        <w:t>, </w:t>
      </w:r>
      <w:r>
        <w:rPr>
          <w:rFonts w:ascii="Arial" w:hAnsi="Arial" w:cs="Arial"/>
          <w:i/>
          <w:iCs/>
          <w:color w:val="222222"/>
          <w:shd w:val="clear" w:color="auto" w:fill="FFFFFF"/>
        </w:rPr>
        <w:t>62</w:t>
      </w:r>
      <w:r>
        <w:rPr>
          <w:rFonts w:ascii="Arial" w:hAnsi="Arial" w:cs="Arial"/>
          <w:color w:val="222222"/>
          <w:shd w:val="clear" w:color="auto" w:fill="FFFFFF"/>
        </w:rPr>
        <w:t>, 583-619.</w:t>
      </w:r>
    </w:p>
  </w:comment>
  <w:comment w:id="58" w:author="Littlefield, Andrew" w:date="2023-04-25T09:13:00Z" w:initials="LA">
    <w:p w14:paraId="1F87C62A" w14:textId="31653224" w:rsidR="005753A9" w:rsidRDefault="005753A9">
      <w:pPr>
        <w:pStyle w:val="CommentText"/>
      </w:pPr>
      <w:r>
        <w:rPr>
          <w:rStyle w:val="CommentReference"/>
        </w:rPr>
        <w:annotationRef/>
      </w:r>
      <w:r>
        <w:t>I believe this is the same reference I placed in the comment above</w:t>
      </w:r>
    </w:p>
  </w:comment>
  <w:comment w:id="59" w:author="Littlefield, Andrew" w:date="2023-04-25T09:13:00Z" w:initials="LA">
    <w:p w14:paraId="75DDF6DE" w14:textId="1D55FF97" w:rsidR="005F2766" w:rsidRDefault="005F2766">
      <w:pPr>
        <w:pStyle w:val="CommentText"/>
      </w:pPr>
      <w:r>
        <w:rPr>
          <w:rStyle w:val="CommentReference"/>
        </w:rPr>
        <w:annotationRef/>
      </w:r>
      <w:r>
        <w:t>Need to what? Maybe match a given developmental hypothesis with the appropriate level of analysis for a given set of repeated assessments?</w:t>
      </w:r>
    </w:p>
  </w:comment>
  <w:comment w:id="65" w:author="Littlefield, Andrew" w:date="2023-04-25T09:15:00Z" w:initials="LA">
    <w:p w14:paraId="575E0881" w14:textId="7147EE90" w:rsidR="00307F9C" w:rsidRDefault="00307F9C">
      <w:pPr>
        <w:pStyle w:val="CommentText"/>
      </w:pPr>
      <w:r>
        <w:rPr>
          <w:rStyle w:val="CommentReference"/>
        </w:rPr>
        <w:annotationRef/>
      </w:r>
      <w:r>
        <w:t>Maybe this comes later, but perhaps a good place to note one has to assume a consistent psychometric model across time AKA measurement invariance in the latent variable structure across time?</w:t>
      </w:r>
    </w:p>
  </w:comment>
  <w:comment w:id="70" w:author="Littlefield, Andrew" w:date="2023-04-25T09:17:00Z" w:initials="LA">
    <w:p w14:paraId="5E1DF0E4" w14:textId="09DB270C" w:rsidR="00D36BC8" w:rsidRDefault="00D36BC8">
      <w:pPr>
        <w:pStyle w:val="CommentText"/>
      </w:pPr>
      <w:r>
        <w:rPr>
          <w:rStyle w:val="CommentReference"/>
        </w:rPr>
        <w:annotationRef/>
      </w:r>
      <w:r>
        <w:t>I also think these models tend to relax the assumption of homogenous variance across time, since residual variances are typically not constrained to equality (if I am following)</w:t>
      </w:r>
    </w:p>
  </w:comment>
  <w:comment w:id="71" w:author="Littlefield, Andrew" w:date="2023-04-25T09:19:00Z" w:initials="LA">
    <w:p w14:paraId="4C76A006" w14:textId="691446C9" w:rsidR="00746D3B" w:rsidRDefault="00746D3B">
      <w:pPr>
        <w:pStyle w:val="CommentText"/>
        <w:rPr>
          <w:rFonts w:ascii="Arial" w:hAnsi="Arial" w:cs="Arial"/>
          <w:color w:val="222222"/>
          <w:shd w:val="clear" w:color="auto" w:fill="FFFFFF"/>
        </w:rPr>
      </w:pPr>
      <w:r>
        <w:rPr>
          <w:rStyle w:val="CommentReference"/>
        </w:rPr>
        <w:annotationRef/>
      </w:r>
      <w:r>
        <w:t xml:space="preserve">Maybe this is too far afield, but the flip side issue I have seen on occasion is that people constrain the AR relations to be the same, even though the assessment intervals are not equidistant. For example, this paper </w:t>
      </w:r>
      <w:r>
        <w:rPr>
          <w:rFonts w:ascii="Arial" w:hAnsi="Arial" w:cs="Arial"/>
          <w:color w:val="222222"/>
          <w:shd w:val="clear" w:color="auto" w:fill="FFFFFF"/>
        </w:rPr>
        <w:t xml:space="preserve">Acuff, S. F., Soltis, K. E., </w:t>
      </w:r>
      <w:proofErr w:type="spellStart"/>
      <w:r>
        <w:rPr>
          <w:rFonts w:ascii="Arial" w:hAnsi="Arial" w:cs="Arial"/>
          <w:color w:val="222222"/>
          <w:shd w:val="clear" w:color="auto" w:fill="FFFFFF"/>
        </w:rPr>
        <w:t>Dennhardt</w:t>
      </w:r>
      <w:proofErr w:type="spellEnd"/>
      <w:r>
        <w:rPr>
          <w:rFonts w:ascii="Arial" w:hAnsi="Arial" w:cs="Arial"/>
          <w:color w:val="222222"/>
          <w:shd w:val="clear" w:color="auto" w:fill="FFFFFF"/>
        </w:rPr>
        <w:t xml:space="preserve">, A. A., </w:t>
      </w:r>
      <w:proofErr w:type="spellStart"/>
      <w:r>
        <w:rPr>
          <w:rFonts w:ascii="Arial" w:hAnsi="Arial" w:cs="Arial"/>
          <w:color w:val="222222"/>
          <w:shd w:val="clear" w:color="auto" w:fill="FFFFFF"/>
        </w:rPr>
        <w:t>Borsari</w:t>
      </w:r>
      <w:proofErr w:type="spellEnd"/>
      <w:r>
        <w:rPr>
          <w:rFonts w:ascii="Arial" w:hAnsi="Arial" w:cs="Arial"/>
          <w:color w:val="222222"/>
          <w:shd w:val="clear" w:color="auto" w:fill="FFFFFF"/>
        </w:rPr>
        <w:t>, B., Martens, M. P., Witkiewitz, K., &amp; Murphy, J. G. (2019). Temporal precedence of self-regulation over depression and alcohol problems: Support for a model of self-regulatory failure. </w:t>
      </w:r>
      <w:r>
        <w:rPr>
          <w:rFonts w:ascii="Arial" w:hAnsi="Arial" w:cs="Arial"/>
          <w:i/>
          <w:iCs/>
          <w:color w:val="222222"/>
          <w:shd w:val="clear" w:color="auto" w:fill="FFFFFF"/>
        </w:rPr>
        <w:t>Psychology of addictive behaviors</w:t>
      </w:r>
      <w:r>
        <w:rPr>
          <w:rFonts w:ascii="Arial" w:hAnsi="Arial" w:cs="Arial"/>
          <w:color w:val="222222"/>
          <w:shd w:val="clear" w:color="auto" w:fill="FFFFFF"/>
        </w:rPr>
        <w:t>, </w:t>
      </w:r>
      <w:r>
        <w:rPr>
          <w:rFonts w:ascii="Arial" w:hAnsi="Arial" w:cs="Arial"/>
          <w:i/>
          <w:iCs/>
          <w:color w:val="222222"/>
          <w:shd w:val="clear" w:color="auto" w:fill="FFFFFF"/>
        </w:rPr>
        <w:t>33</w:t>
      </w:r>
      <w:r>
        <w:rPr>
          <w:rFonts w:ascii="Arial" w:hAnsi="Arial" w:cs="Arial"/>
          <w:color w:val="222222"/>
          <w:shd w:val="clear" w:color="auto" w:fill="FFFFFF"/>
        </w:rPr>
        <w:t>(7), 603.</w:t>
      </w:r>
    </w:p>
    <w:p w14:paraId="6416D100" w14:textId="1452EE8E" w:rsidR="00746D3B" w:rsidRDefault="00746D3B">
      <w:pPr>
        <w:pStyle w:val="CommentText"/>
      </w:pPr>
      <w:r>
        <w:rPr>
          <w:rFonts w:ascii="Arial" w:hAnsi="Arial" w:cs="Arial"/>
          <w:color w:val="222222"/>
          <w:shd w:val="clear" w:color="auto" w:fill="FFFFFF"/>
        </w:rPr>
        <w:t xml:space="preserve">Had assessments at baseline, 1-month, 6-month, 12-month, and 16-month.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the time structure (in months) for say coding LGM would be 0, 1, 6, 12, 16. But the authors went with models that constrained both the AR an CL paths to be the same. But given the different lags in terms of time, what seems to “be the same” at face value is actually implying, to some degree, differential relations across time (because if the 0 to 1 month relation is assumed to be the same from say the 6 month to 12 month relation, the effect across time is actually different; to put another way using an extreme example, if I had three repeated assessments, one at baseline, one 1 year later, and one 30 years later, and I could show the AR were the same from baseline to 1 year and 1 year to 30 years, this “sameness” actually suggests a different relation in the repeated assessments across time, because if one filled in the missing assessments – just because we don’t measure something at a given time point doesn’t mean it doesn’t exist – one would have to have much higher AR paths from say year 2 on to make the math from 1 to 30 year make sense). I don’ think we need to cite this paper as an example per se but it might be helpful to mention in many longitudinal contexts the time between assessments </w:t>
      </w:r>
      <w:proofErr w:type="gramStart"/>
      <w:r>
        <w:rPr>
          <w:rFonts w:ascii="Arial" w:hAnsi="Arial" w:cs="Arial"/>
          <w:color w:val="222222"/>
          <w:shd w:val="clear" w:color="auto" w:fill="FFFFFF"/>
        </w:rPr>
        <w:t>are</w:t>
      </w:r>
      <w:proofErr w:type="gramEnd"/>
      <w:r>
        <w:rPr>
          <w:rFonts w:ascii="Arial" w:hAnsi="Arial" w:cs="Arial"/>
          <w:color w:val="222222"/>
          <w:shd w:val="clear" w:color="auto" w:fill="FFFFFF"/>
        </w:rPr>
        <w:t xml:space="preserve"> not equidistant and thus one needs to be thoughtful one what the constraints are actually implying. </w:t>
      </w:r>
    </w:p>
  </w:comment>
  <w:comment w:id="72" w:author="Sher, Kenneth" w:date="2023-04-30T15:03:00Z" w:initials="SK">
    <w:p w14:paraId="0ECEB95A" w14:textId="2BB60B41" w:rsidR="00306C19" w:rsidRDefault="00306C19">
      <w:pPr>
        <w:pStyle w:val="CommentText"/>
      </w:pPr>
      <w:r>
        <w:rPr>
          <w:rStyle w:val="CommentReference"/>
        </w:rPr>
        <w:annotationRef/>
      </w:r>
      <w:r>
        <w:t>I agree and it suggests a state-trait model rather than an autoregressive model.</w:t>
      </w:r>
    </w:p>
  </w:comment>
  <w:comment w:id="75" w:author="Littlefield, Andrew" w:date="2023-04-25T09:50:00Z" w:initials="LA">
    <w:p w14:paraId="7CC8ACAF" w14:textId="6D92FB11" w:rsidR="00746D3B" w:rsidRDefault="00746D3B">
      <w:pPr>
        <w:pStyle w:val="CommentText"/>
      </w:pPr>
      <w:r>
        <w:rPr>
          <w:rStyle w:val="CommentReference"/>
        </w:rPr>
        <w:annotationRef/>
      </w:r>
      <w:r>
        <w:t xml:space="preserve">Maybe this would be more accurately labeled as indicator scaling – when I first say </w:t>
      </w:r>
      <w:proofErr w:type="gramStart"/>
      <w:r>
        <w:t>this</w:t>
      </w:r>
      <w:proofErr w:type="gramEnd"/>
      <w:r>
        <w:t xml:space="preserve"> I assumed one would get into linear vs. non-linear (e.g., polynomial models, piecewise models, latent basis models) of the overall time structure </w:t>
      </w:r>
    </w:p>
  </w:comment>
  <w:comment w:id="76" w:author="Littlefield, Andrew" w:date="2023-04-25T09:52:00Z" w:initials="LA">
    <w:p w14:paraId="2454CD32" w14:textId="49298579" w:rsidR="00193073" w:rsidRDefault="00193073">
      <w:pPr>
        <w:pStyle w:val="CommentText"/>
      </w:pPr>
      <w:r>
        <w:rPr>
          <w:rStyle w:val="CommentReference"/>
        </w:rPr>
        <w:annotationRef/>
      </w:r>
      <w:r>
        <w:t xml:space="preserve">There is also another type of </w:t>
      </w:r>
      <w:proofErr w:type="gramStart"/>
      <w:r>
        <w:t>two part</w:t>
      </w:r>
      <w:proofErr w:type="gramEnd"/>
      <w:r>
        <w:t xml:space="preserve"> model where none of the zeros are assumed to be sampling zeros but rather structural and thus zeros are truncated from the second part of the model – not sure if this should be added here. </w:t>
      </w:r>
    </w:p>
  </w:comment>
  <w:comment w:id="77" w:author="Littlefield, Andrew" w:date="2023-04-25T09:54:00Z" w:initials="LA">
    <w:p w14:paraId="1D4B8F26" w14:textId="7F2076A6" w:rsidR="00193073" w:rsidRDefault="00193073">
      <w:pPr>
        <w:pStyle w:val="CommentText"/>
      </w:pPr>
      <w:r>
        <w:rPr>
          <w:rStyle w:val="CommentReference"/>
        </w:rPr>
        <w:annotationRef/>
      </w:r>
      <w:r>
        <w:t xml:space="preserve">There have been recent developments that allow for structured residuals for discrete indicators – see </w:t>
      </w:r>
      <w:hyperlink r:id="rId1" w:history="1">
        <w:r>
          <w:rPr>
            <w:rStyle w:val="Hyperlink"/>
          </w:rPr>
          <w:t>Residual Structural Equation Models (statmodel.com)</w:t>
        </w:r>
      </w:hyperlink>
      <w:r>
        <w:t xml:space="preserve"> This paper focuses more on RI-CLPM, but I would think one could model a LCM-SR, since all the LCM-SR is…is a RI-CLPM that sometimes adds a latent slope (I say sometimes because in the Curran paper cited here, I believe the example for depression only included a random intercept)</w:t>
      </w:r>
    </w:p>
  </w:comment>
  <w:comment w:id="80" w:author="Daniel Adan Lopez" w:date="2023-03-20T14:43:00Z" w:initials="">
    <w:p w14:paraId="00000044" w14:textId="77777777" w:rsidR="0019398E" w:rsidRDefault="003E7528">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While minimal I think it should be pointed out that the attrition is disproportionately in minorities and lower SES participants. Harmful to generalizability.</w:t>
      </w:r>
    </w:p>
  </w:comment>
  <w:comment w:id="81" w:author="Samuel Hawes" w:date="2023-04-09T12:24:00Z" w:initials="SH">
    <w:p w14:paraId="517D8C08" w14:textId="77777777" w:rsidR="006A7861" w:rsidRDefault="006A7861" w:rsidP="00F94DAF">
      <w:r>
        <w:rPr>
          <w:rStyle w:val="CommentReference"/>
        </w:rPr>
        <w:annotationRef/>
      </w:r>
      <w:r>
        <w:rPr>
          <w:sz w:val="20"/>
          <w:szCs w:val="20"/>
        </w:rPr>
        <w:t>Good point. Along with perhaps a sentence about how ABCD tries to be proactive in addressing this?</w:t>
      </w:r>
    </w:p>
  </w:comment>
  <w:comment w:id="82" w:author="Daniel Adan Lopez" w:date="2023-03-20T14:45:00Z" w:initials="">
    <w:p w14:paraId="00000046" w14:textId="5A32385D" w:rsidR="0019398E" w:rsidRDefault="003E7528">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degree and patterns of missingness, and observed values available to help estimate plausible values. --I feel like this sentence could be expanded since it mentions a lot of important issues. Perhaps in the imputation section.</w:t>
      </w:r>
    </w:p>
  </w:comment>
  <w:comment w:id="83" w:author="Sher, Kenneth" w:date="2023-04-30T15:06:00Z" w:initials="SK">
    <w:p w14:paraId="6FF291A0" w14:textId="1E9CDF0E" w:rsidR="00306C19" w:rsidRDefault="00306C19">
      <w:pPr>
        <w:pStyle w:val="CommentText"/>
      </w:pPr>
      <w:r>
        <w:rPr>
          <w:rStyle w:val="CommentReference"/>
        </w:rPr>
        <w:annotationRef/>
      </w:r>
      <w:r>
        <w:t xml:space="preserve">I agree and perhaps there needs to be </w:t>
      </w:r>
      <w:proofErr w:type="gramStart"/>
      <w:r>
        <w:t>more earlier</w:t>
      </w:r>
      <w:proofErr w:type="gramEnd"/>
      <w:r>
        <w:t xml:space="preserve"> about types of missing data “solutions” both with respect to </w:t>
      </w:r>
      <w:proofErr w:type="spellStart"/>
      <w:r>
        <w:t>estimaton</w:t>
      </w:r>
      <w:proofErr w:type="spellEnd"/>
      <w:r>
        <w:t xml:space="preserve"> techniques, propensity scoring, and auxiliary variables and </w:t>
      </w:r>
      <w:proofErr w:type="spellStart"/>
      <w:r>
        <w:t>impultation</w:t>
      </w:r>
      <w:proofErr w:type="spellEnd"/>
      <w:r>
        <w:t xml:space="preserve">. </w:t>
      </w:r>
    </w:p>
  </w:comment>
  <w:comment w:id="86" w:author="Littlefield, Andrew" w:date="2023-04-25T10:02:00Z" w:initials="LA">
    <w:p w14:paraId="607ADCCC" w14:textId="7EDEADE8" w:rsidR="003F7466" w:rsidRDefault="003F7466">
      <w:pPr>
        <w:pStyle w:val="CommentText"/>
      </w:pPr>
      <w:r>
        <w:rPr>
          <w:rStyle w:val="CommentReference"/>
        </w:rPr>
        <w:annotationRef/>
      </w:r>
      <w:r>
        <w:t>I find it odd that we define what a correlation is but not what Cohen’s d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45242A" w15:done="0"/>
  <w15:commentEx w15:paraId="7F73AA63" w15:done="0"/>
  <w15:commentEx w15:paraId="00000041" w15:done="0"/>
  <w15:commentEx w15:paraId="0152E95C" w15:paraIdParent="00000041" w15:done="0"/>
  <w15:commentEx w15:paraId="0F67A961" w15:done="0"/>
  <w15:commentEx w15:paraId="02F25DB0" w15:done="0"/>
  <w15:commentEx w15:paraId="3B30F10E" w15:done="0"/>
  <w15:commentEx w15:paraId="6E802285" w15:done="0"/>
  <w15:commentEx w15:paraId="098954A6" w15:done="0"/>
  <w15:commentEx w15:paraId="2E007E6B" w15:done="0"/>
  <w15:commentEx w15:paraId="3E9F10AD" w15:done="0"/>
  <w15:commentEx w15:paraId="6E59B77F" w15:done="0"/>
  <w15:commentEx w15:paraId="6F9155FA" w15:done="0"/>
  <w15:commentEx w15:paraId="0C1D3895" w15:done="0"/>
  <w15:commentEx w15:paraId="4313426B" w15:done="0"/>
  <w15:commentEx w15:paraId="22AB1A48" w15:done="0"/>
  <w15:commentEx w15:paraId="6282FC3D" w15:paraIdParent="22AB1A48" w15:done="0"/>
  <w15:commentEx w15:paraId="400A0800" w15:done="0"/>
  <w15:commentEx w15:paraId="1F87C62A" w15:done="0"/>
  <w15:commentEx w15:paraId="75DDF6DE" w15:done="0"/>
  <w15:commentEx w15:paraId="575E0881" w15:done="0"/>
  <w15:commentEx w15:paraId="5E1DF0E4" w15:done="0"/>
  <w15:commentEx w15:paraId="6416D100" w15:done="0"/>
  <w15:commentEx w15:paraId="0ECEB95A" w15:paraIdParent="6416D100" w15:done="0"/>
  <w15:commentEx w15:paraId="7CC8ACAF" w15:done="0"/>
  <w15:commentEx w15:paraId="2454CD32" w15:done="0"/>
  <w15:commentEx w15:paraId="1D4B8F26" w15:done="0"/>
  <w15:commentEx w15:paraId="00000044" w15:done="0"/>
  <w15:commentEx w15:paraId="517D8C08" w15:paraIdParent="00000044" w15:done="0"/>
  <w15:commentEx w15:paraId="00000046" w15:done="0"/>
  <w15:commentEx w15:paraId="6FF291A0" w15:paraIdParent="00000046" w15:done="0"/>
  <w15:commentEx w15:paraId="607AD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0D00" w16cex:dateUtc="2023-04-08T01:43:00Z"/>
  <w16cex:commentExtensible w16cex:durableId="27DD2B83" w16cex:dateUtc="2023-04-09T16:18:00Z"/>
  <w16cex:commentExtensible w16cex:durableId="27F8FC72" w16cex:dateUtc="2023-04-30T19:40:00Z"/>
  <w16cex:commentExtensible w16cex:durableId="27F8FBE5" w16cex:dateUtc="2023-04-30T19:38:00Z"/>
  <w16cex:commentExtensible w16cex:durableId="27F8F9F4" w16cex:dateUtc="2023-04-30T19:30:00Z"/>
  <w16cex:commentExtensible w16cex:durableId="27F8FD68" w16cex:dateUtc="2023-04-30T19:44:00Z"/>
  <w16cex:commentExtensible w16cex:durableId="27F8FD2A" w16cex:dateUtc="2023-04-30T19:43:00Z"/>
  <w16cex:commentExtensible w16cex:durableId="27F8FDDB" w16cex:dateUtc="2023-04-30T19:46:00Z"/>
  <w16cex:commentExtensible w16cex:durableId="27F8FF25" w16cex:dateUtc="2023-04-30T19:52:00Z"/>
  <w16cex:commentExtensible w16cex:durableId="27F8FFDC" w16cex:dateUtc="2023-04-30T19:55:00Z"/>
  <w16cex:commentExtensible w16cex:durableId="27F9003A" w16cex:dateUtc="2023-04-30T19:56:00Z"/>
  <w16cex:commentExtensible w16cex:durableId="27F900B5" w16cex:dateUtc="2023-04-30T19:59:00Z"/>
  <w16cex:commentExtensible w16cex:durableId="27F901D8" w16cex:dateUtc="2023-04-30T20:03:00Z"/>
  <w16cex:commentExtensible w16cex:durableId="27DD2CF9" w16cex:dateUtc="2023-04-09T16:24:00Z"/>
  <w16cex:commentExtensible w16cex:durableId="27F9026D" w16cex:dateUtc="2023-04-30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5242A" w16cid:durableId="27DB0D00"/>
  <w16cid:commentId w16cid:paraId="7F73AA63" w16cid:durableId="27F8F65F"/>
  <w16cid:commentId w16cid:paraId="00000041" w16cid:durableId="27D95275"/>
  <w16cid:commentId w16cid:paraId="0152E95C" w16cid:durableId="27DD2B83"/>
  <w16cid:commentId w16cid:paraId="0F67A961" w16cid:durableId="27F8F662"/>
  <w16cid:commentId w16cid:paraId="02F25DB0" w16cid:durableId="27F8F663"/>
  <w16cid:commentId w16cid:paraId="3B30F10E" w16cid:durableId="27F8FC72"/>
  <w16cid:commentId w16cid:paraId="6E802285" w16cid:durableId="27F8FBE5"/>
  <w16cid:commentId w16cid:paraId="098954A6" w16cid:durableId="27F8F9F4"/>
  <w16cid:commentId w16cid:paraId="2E007E6B" w16cid:durableId="27F8FD68"/>
  <w16cid:commentId w16cid:paraId="3E9F10AD" w16cid:durableId="27F8FD2A"/>
  <w16cid:commentId w16cid:paraId="6E59B77F" w16cid:durableId="27F8FDDB"/>
  <w16cid:commentId w16cid:paraId="6F9155FA" w16cid:durableId="27F8FF25"/>
  <w16cid:commentId w16cid:paraId="0C1D3895" w16cid:durableId="27F8FFDC"/>
  <w16cid:commentId w16cid:paraId="4313426B" w16cid:durableId="27F9003A"/>
  <w16cid:commentId w16cid:paraId="22AB1A48" w16cid:durableId="27F8F664"/>
  <w16cid:commentId w16cid:paraId="6282FC3D" w16cid:durableId="27F900B5"/>
  <w16cid:commentId w16cid:paraId="400A0800" w16cid:durableId="27F8F665"/>
  <w16cid:commentId w16cid:paraId="1F87C62A" w16cid:durableId="27F8F666"/>
  <w16cid:commentId w16cid:paraId="75DDF6DE" w16cid:durableId="27F8F667"/>
  <w16cid:commentId w16cid:paraId="575E0881" w16cid:durableId="27F8F668"/>
  <w16cid:commentId w16cid:paraId="5E1DF0E4" w16cid:durableId="27F8F669"/>
  <w16cid:commentId w16cid:paraId="6416D100" w16cid:durableId="27F8F66A"/>
  <w16cid:commentId w16cid:paraId="0ECEB95A" w16cid:durableId="27F901D8"/>
  <w16cid:commentId w16cid:paraId="7CC8ACAF" w16cid:durableId="27F8F66B"/>
  <w16cid:commentId w16cid:paraId="2454CD32" w16cid:durableId="27F8F66C"/>
  <w16cid:commentId w16cid:paraId="1D4B8F26" w16cid:durableId="27F8F66D"/>
  <w16cid:commentId w16cid:paraId="00000044" w16cid:durableId="27D9527B"/>
  <w16cid:commentId w16cid:paraId="517D8C08" w16cid:durableId="27DD2CF9"/>
  <w16cid:commentId w16cid:paraId="00000046" w16cid:durableId="27D9527D"/>
  <w16cid:commentId w16cid:paraId="6FF291A0" w16cid:durableId="27F9026D"/>
  <w16cid:commentId w16cid:paraId="607ADCCC" w16cid:durableId="27F8F6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676A" w14:textId="77777777" w:rsidR="003E7528" w:rsidRDefault="003E7528">
      <w:pPr>
        <w:spacing w:after="0"/>
      </w:pPr>
      <w:r>
        <w:separator/>
      </w:r>
    </w:p>
  </w:endnote>
  <w:endnote w:type="continuationSeparator" w:id="0">
    <w:p w14:paraId="6D27FAD5" w14:textId="77777777" w:rsidR="003E7528" w:rsidRDefault="003E7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5605" w14:textId="77777777" w:rsidR="003E7528" w:rsidRDefault="003E7528">
      <w:pPr>
        <w:spacing w:after="0"/>
      </w:pPr>
      <w:r>
        <w:separator/>
      </w:r>
    </w:p>
  </w:footnote>
  <w:footnote w:type="continuationSeparator" w:id="0">
    <w:p w14:paraId="5954F78F" w14:textId="77777777" w:rsidR="003E7528" w:rsidRDefault="003E75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58891AA3" w:rsidR="0019398E" w:rsidRDefault="003E7528">
    <w:pPr>
      <w:jc w:val="right"/>
    </w:pPr>
    <w:r>
      <w:fldChar w:fldCharType="begin"/>
    </w:r>
    <w:r>
      <w:instrText>PAGE</w:instrText>
    </w:r>
    <w:r>
      <w:fldChar w:fldCharType="separate"/>
    </w:r>
    <w:r>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Hawes">
    <w15:presenceInfo w15:providerId="AD" w15:userId="S::shawes@fiu.edu::5a2677bd-bcae-4f6a-b135-60fa68b570e0"/>
  </w15:person>
  <w15:person w15:author="Sher, Kenneth">
    <w15:presenceInfo w15:providerId="AD" w15:userId="S::sherk@umsystem.edu::6c53bedd-9933-4368-bc05-097c60e72e55"/>
  </w15:person>
  <w15:person w15:author="Littlefield, Andrew">
    <w15:presenceInfo w15:providerId="AD" w15:userId="S-1-5-21-954284688-1175200462-1540833222-489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98E"/>
    <w:rsid w:val="00040549"/>
    <w:rsid w:val="00084112"/>
    <w:rsid w:val="000A43AA"/>
    <w:rsid w:val="00107865"/>
    <w:rsid w:val="00115A94"/>
    <w:rsid w:val="00193073"/>
    <w:rsid w:val="0019398E"/>
    <w:rsid w:val="002A2268"/>
    <w:rsid w:val="00306C19"/>
    <w:rsid w:val="00307F9C"/>
    <w:rsid w:val="00334C0D"/>
    <w:rsid w:val="0035324E"/>
    <w:rsid w:val="003B3A86"/>
    <w:rsid w:val="003E7528"/>
    <w:rsid w:val="003F7466"/>
    <w:rsid w:val="00435E9F"/>
    <w:rsid w:val="0044261F"/>
    <w:rsid w:val="00493293"/>
    <w:rsid w:val="004B7BAC"/>
    <w:rsid w:val="00537259"/>
    <w:rsid w:val="005753A9"/>
    <w:rsid w:val="005F2766"/>
    <w:rsid w:val="0065690A"/>
    <w:rsid w:val="006A501C"/>
    <w:rsid w:val="006A7861"/>
    <w:rsid w:val="00746D3B"/>
    <w:rsid w:val="0082464E"/>
    <w:rsid w:val="00862D2E"/>
    <w:rsid w:val="008F26AB"/>
    <w:rsid w:val="00922484"/>
    <w:rsid w:val="00A83335"/>
    <w:rsid w:val="00AA3D58"/>
    <w:rsid w:val="00AE5D1C"/>
    <w:rsid w:val="00B10846"/>
    <w:rsid w:val="00B22F81"/>
    <w:rsid w:val="00B82948"/>
    <w:rsid w:val="00BC6BFB"/>
    <w:rsid w:val="00C904DF"/>
    <w:rsid w:val="00D36BC8"/>
    <w:rsid w:val="00DE68CB"/>
    <w:rsid w:val="00E56D79"/>
    <w:rsid w:val="00F9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5AF"/>
  <w15:docId w15:val="{E2539297-989F-804F-A4AB-7FA39A6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0846"/>
    <w:rPr>
      <w:b/>
      <w:bCs/>
    </w:rPr>
  </w:style>
  <w:style w:type="character" w:customStyle="1" w:styleId="CommentSubjectChar">
    <w:name w:val="Comment Subject Char"/>
    <w:basedOn w:val="CommentTextChar"/>
    <w:link w:val="CommentSubject"/>
    <w:uiPriority w:val="99"/>
    <w:semiHidden/>
    <w:rsid w:val="00B10846"/>
    <w:rPr>
      <w:b/>
      <w:bCs/>
      <w:sz w:val="20"/>
      <w:szCs w:val="20"/>
    </w:rPr>
  </w:style>
  <w:style w:type="paragraph" w:styleId="Revision">
    <w:name w:val="Revision"/>
    <w:hidden/>
    <w:uiPriority w:val="99"/>
    <w:semiHidden/>
    <w:rsid w:val="00040549"/>
    <w:pPr>
      <w:spacing w:after="0"/>
    </w:pPr>
  </w:style>
  <w:style w:type="paragraph" w:styleId="BalloonText">
    <w:name w:val="Balloon Text"/>
    <w:basedOn w:val="Normal"/>
    <w:link w:val="BalloonTextChar"/>
    <w:uiPriority w:val="99"/>
    <w:semiHidden/>
    <w:unhideWhenUsed/>
    <w:rsid w:val="003B3A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86"/>
    <w:rPr>
      <w:rFonts w:ascii="Segoe UI" w:hAnsi="Segoe UI" w:cs="Segoe UI"/>
      <w:sz w:val="18"/>
      <w:szCs w:val="18"/>
    </w:rPr>
  </w:style>
  <w:style w:type="character" w:styleId="Hyperlink">
    <w:name w:val="Hyperlink"/>
    <w:basedOn w:val="DefaultParagraphFont"/>
    <w:uiPriority w:val="99"/>
    <w:semiHidden/>
    <w:unhideWhenUsed/>
    <w:rsid w:val="00193073"/>
    <w:rPr>
      <w:color w:val="0000FF"/>
      <w:u w:val="single"/>
    </w:rPr>
  </w:style>
  <w:style w:type="character" w:styleId="Emphasis">
    <w:name w:val="Emphasis"/>
    <w:basedOn w:val="DefaultParagraphFont"/>
    <w:uiPriority w:val="20"/>
    <w:qFormat/>
    <w:rsid w:val="00306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statmodel.com/download/RSEM.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about:blan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bcdstudy.org"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5433</Words>
  <Characters>29506</Characters>
  <Application>Microsoft Office Word</Application>
  <DocSecurity>0</DocSecurity>
  <Lines>421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Littlefield, Andrew</dc:creator>
  <cp:lastModifiedBy>Sher, Kenneth</cp:lastModifiedBy>
  <cp:revision>3</cp:revision>
  <dcterms:created xsi:type="dcterms:W3CDTF">2023-04-30T19:16:00Z</dcterms:created>
  <dcterms:modified xsi:type="dcterms:W3CDTF">2023-04-30T20:08:00Z</dcterms:modified>
</cp:coreProperties>
</file>