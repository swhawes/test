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9398E" w:rsidRDefault="003E7528">
      <w:pPr>
        <w:pStyle w:val="Heading1"/>
        <w:spacing w:before="0"/>
        <w:rPr>
          <w:rFonts w:ascii="Arial" w:eastAsia="Arial" w:hAnsi="Arial" w:cs="Arial"/>
          <w:color w:val="000000"/>
          <w:sz w:val="24"/>
          <w:szCs w:val="24"/>
        </w:rPr>
      </w:pPr>
      <w:bookmarkStart w:id="0" w:name="30j0zll" w:colFirst="0" w:colLast="0"/>
      <w:bookmarkStart w:id="1" w:name="_gjdgxs" w:colFirst="0" w:colLast="0"/>
      <w:bookmarkEnd w:id="0"/>
      <w:bookmarkEnd w:id="1"/>
      <w:r>
        <w:rPr>
          <w:rFonts w:ascii="Arial" w:eastAsia="Arial" w:hAnsi="Arial" w:cs="Arial"/>
          <w:color w:val="000000"/>
          <w:sz w:val="24"/>
          <w:szCs w:val="24"/>
        </w:rPr>
        <w:t xml:space="preserve">1. </w:t>
      </w:r>
      <w:commentRangeStart w:id="2"/>
      <w:r>
        <w:rPr>
          <w:rFonts w:ascii="Arial" w:eastAsia="Arial" w:hAnsi="Arial" w:cs="Arial"/>
          <w:color w:val="000000"/>
          <w:sz w:val="24"/>
          <w:szCs w:val="24"/>
        </w:rPr>
        <w:t>Introduction</w:t>
      </w:r>
      <w:commentRangeEnd w:id="2"/>
      <w:r w:rsidR="00922484">
        <w:rPr>
          <w:rStyle w:val="CommentReference"/>
          <w:rFonts w:ascii="Cambria" w:eastAsia="Cambria" w:hAnsi="Cambria" w:cs="Cambria"/>
          <w:b w:val="0"/>
          <w:color w:val="auto"/>
        </w:rPr>
        <w:commentReference w:id="2"/>
      </w:r>
    </w:p>
    <w:p w14:paraId="00000002"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Adolescent Brain Cognitive Development</w:t>
      </w:r>
      <w:r>
        <w:rPr>
          <w:rFonts w:ascii="Arial" w:eastAsia="Arial" w:hAnsi="Arial" w:cs="Arial"/>
          <w:color w:val="000000"/>
          <w:vertAlign w:val="superscript"/>
        </w:rPr>
        <w:t>SM</w:t>
      </w:r>
      <w:r>
        <w:rPr>
          <w:rFonts w:ascii="Arial" w:eastAsia="Arial" w:hAnsi="Arial" w:cs="Arial"/>
          <w:color w:val="000000"/>
        </w:rPr>
        <w:t xml:space="preserve"> (ABCD) Study is the largest long-term investigation of neurodevelopment and child health in the United States. Conceived and initiated by the National Institutes of Health (NIH), this landmark prospective longitudinal study aims to transform our understan</w:t>
      </w:r>
      <w:r>
        <w:rPr>
          <w:rFonts w:ascii="Arial" w:eastAsia="Arial" w:hAnsi="Arial" w:cs="Arial"/>
          <w:color w:val="000000"/>
        </w:rPr>
        <w:t xml:space="preserve">ding of the genetic and environmental influences on brain development and their roles in behavioral and health outcomes in adolescents [@volkow2018]. At its heart, the study is designed to chart the course of human development across multiple, interacting </w:t>
      </w:r>
      <w:r>
        <w:rPr>
          <w:rFonts w:ascii="Arial" w:eastAsia="Arial" w:hAnsi="Arial" w:cs="Arial"/>
          <w:color w:val="000000"/>
        </w:rPr>
        <w:t>domains from late childhood to early adulthood and to identify factors that lead to both positive and negative developmental outcomes. Central to achieving these goals is the ABCD Study’s</w:t>
      </w:r>
      <w:r>
        <w:rPr>
          <w:rFonts w:ascii="Arial" w:eastAsia="Arial" w:hAnsi="Arial" w:cs="Arial"/>
          <w:color w:val="000000"/>
          <w:vertAlign w:val="superscript"/>
        </w:rPr>
        <w:t>®</w:t>
      </w:r>
      <w:r>
        <w:rPr>
          <w:rFonts w:ascii="Arial" w:eastAsia="Arial" w:hAnsi="Arial" w:cs="Arial"/>
          <w:color w:val="000000"/>
        </w:rPr>
        <w:t xml:space="preserve"> commitment to an open science framework designed to facilitate acce</w:t>
      </w:r>
      <w:r>
        <w:rPr>
          <w:rFonts w:ascii="Arial" w:eastAsia="Arial" w:hAnsi="Arial" w:cs="Arial"/>
          <w:color w:val="000000"/>
        </w:rPr>
        <w:t>ss to and sharing of scientific knowledge by espousing practices that increase openness, integrity, and reproducibility of scientific research (e.g., public data releases). In this sense, the ABCD Study</w:t>
      </w:r>
      <w:r>
        <w:rPr>
          <w:rFonts w:ascii="Arial" w:eastAsia="Arial" w:hAnsi="Arial" w:cs="Arial"/>
          <w:color w:val="000000"/>
          <w:vertAlign w:val="superscript"/>
        </w:rPr>
        <w:t>®</w:t>
      </w:r>
      <w:r>
        <w:rPr>
          <w:rFonts w:ascii="Arial" w:eastAsia="Arial" w:hAnsi="Arial" w:cs="Arial"/>
          <w:color w:val="000000"/>
        </w:rPr>
        <w:t xml:space="preserve"> is a collaboration with the larger research communit</w:t>
      </w:r>
      <w:r>
        <w:rPr>
          <w:rFonts w:ascii="Arial" w:eastAsia="Arial" w:hAnsi="Arial" w:cs="Arial"/>
          <w:color w:val="000000"/>
        </w:rPr>
        <w:t>y, with the rich longitudinal nature of the ABCD Study dataset allowing researchers to perform a variety of analyses of both methodological and substantive interest. Together, this presents a unique opportunity to significantly advance our understanding of</w:t>
      </w:r>
      <w:r>
        <w:rPr>
          <w:rFonts w:ascii="Arial" w:eastAsia="Arial" w:hAnsi="Arial" w:cs="Arial"/>
          <w:color w:val="000000"/>
        </w:rPr>
        <w:t xml:space="preserve"> how a multitude of biopsychosocial processes emerge and unfold across critical periods of development.</w:t>
      </w:r>
    </w:p>
    <w:p w14:paraId="00000003" w14:textId="77777777" w:rsidR="0019398E" w:rsidRDefault="0019398E">
      <w:pPr>
        <w:pBdr>
          <w:top w:val="nil"/>
          <w:left w:val="nil"/>
          <w:bottom w:val="nil"/>
          <w:right w:val="nil"/>
          <w:between w:val="nil"/>
        </w:pBdr>
        <w:spacing w:after="0"/>
        <w:rPr>
          <w:rFonts w:ascii="Arial" w:eastAsia="Arial" w:hAnsi="Arial" w:cs="Arial"/>
        </w:rPr>
      </w:pPr>
    </w:p>
    <w:p w14:paraId="00000004" w14:textId="77777777" w:rsidR="0019398E" w:rsidRDefault="003E7528">
      <w:pPr>
        <w:pBdr>
          <w:top w:val="nil"/>
          <w:left w:val="nil"/>
          <w:bottom w:val="nil"/>
          <w:right w:val="nil"/>
          <w:between w:val="nil"/>
        </w:pBdr>
        <w:spacing w:after="0"/>
        <w:rPr>
          <w:rFonts w:ascii="Arial" w:eastAsia="Arial" w:hAnsi="Arial" w:cs="Arial"/>
        </w:rPr>
      </w:pPr>
      <w:commentRangeStart w:id="3"/>
      <w:r>
        <w:rPr>
          <w:rFonts w:ascii="Arial" w:eastAsia="Arial" w:hAnsi="Arial" w:cs="Arial"/>
        </w:rPr>
        <w:t>xxxx</w:t>
      </w:r>
      <w:commentRangeEnd w:id="3"/>
      <w:r>
        <w:commentReference w:id="3"/>
      </w:r>
    </w:p>
    <w:p w14:paraId="00000005" w14:textId="77777777" w:rsidR="0019398E" w:rsidRDefault="0019398E">
      <w:pPr>
        <w:pBdr>
          <w:top w:val="nil"/>
          <w:left w:val="nil"/>
          <w:bottom w:val="nil"/>
          <w:right w:val="nil"/>
          <w:between w:val="nil"/>
        </w:pBdr>
        <w:spacing w:after="0"/>
        <w:rPr>
          <w:rFonts w:ascii="Arial" w:eastAsia="Arial" w:hAnsi="Arial" w:cs="Arial"/>
          <w:b/>
          <w:color w:val="FF0000"/>
        </w:rPr>
      </w:pPr>
    </w:p>
    <w:p w14:paraId="00000006" w14:textId="77777777" w:rsidR="0019398E" w:rsidRDefault="0019398E">
      <w:pPr>
        <w:pStyle w:val="Heading2"/>
        <w:spacing w:before="0"/>
        <w:rPr>
          <w:rFonts w:ascii="Arial" w:eastAsia="Arial" w:hAnsi="Arial" w:cs="Arial"/>
          <w:color w:val="000000"/>
          <w:sz w:val="24"/>
          <w:szCs w:val="24"/>
        </w:rPr>
      </w:pPr>
      <w:bookmarkStart w:id="4" w:name="3znysh7" w:colFirst="0" w:colLast="0"/>
      <w:bookmarkStart w:id="5" w:name="_1fob9te" w:colFirst="0" w:colLast="0"/>
      <w:bookmarkEnd w:id="4"/>
      <w:bookmarkEnd w:id="5"/>
    </w:p>
    <w:p w14:paraId="00000007"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1.1 The ABCD Study</w:t>
      </w:r>
      <w:r>
        <w:rPr>
          <w:rFonts w:ascii="Arial" w:eastAsia="Arial" w:hAnsi="Arial" w:cs="Arial"/>
          <w:color w:val="000000"/>
          <w:sz w:val="24"/>
          <w:szCs w:val="24"/>
          <w:vertAlign w:val="superscript"/>
        </w:rPr>
        <w:t>®</w:t>
      </w:r>
      <w:r>
        <w:rPr>
          <w:rFonts w:ascii="Arial" w:eastAsia="Arial" w:hAnsi="Arial" w:cs="Arial"/>
          <w:color w:val="000000"/>
          <w:sz w:val="24"/>
          <w:szCs w:val="24"/>
        </w:rPr>
        <w:t xml:space="preserve"> Data</w:t>
      </w:r>
    </w:p>
    <w:p w14:paraId="00000008" w14:textId="77777777" w:rsidR="0019398E" w:rsidRDefault="0019398E">
      <w:pPr>
        <w:pBdr>
          <w:top w:val="nil"/>
          <w:left w:val="nil"/>
          <w:bottom w:val="nil"/>
          <w:right w:val="nil"/>
          <w:between w:val="nil"/>
        </w:pBdr>
        <w:spacing w:after="0"/>
        <w:rPr>
          <w:rFonts w:ascii="Arial" w:eastAsia="Arial" w:hAnsi="Arial" w:cs="Arial"/>
        </w:rPr>
      </w:pPr>
    </w:p>
    <w:p w14:paraId="00000009" w14:textId="77777777" w:rsidR="0019398E" w:rsidRDefault="003E7528">
      <w:pPr>
        <w:pBdr>
          <w:top w:val="nil"/>
          <w:left w:val="nil"/>
          <w:bottom w:val="nil"/>
          <w:right w:val="nil"/>
          <w:between w:val="nil"/>
        </w:pBdr>
        <w:spacing w:after="0"/>
        <w:rPr>
          <w:rFonts w:ascii="Arial" w:eastAsia="Arial" w:hAnsi="Arial" w:cs="Arial"/>
          <w:color w:val="FF0000"/>
        </w:rPr>
      </w:pPr>
      <w:r>
        <w:rPr>
          <w:rFonts w:ascii="Arial" w:eastAsia="Arial" w:hAnsi="Arial" w:cs="Arial"/>
        </w:rPr>
        <w:t xml:space="preserve">Participants enrolled in the ABCD Study include a large </w:t>
      </w:r>
      <w:r>
        <w:rPr>
          <w:rFonts w:ascii="Arial" w:eastAsia="Arial" w:hAnsi="Arial" w:cs="Arial"/>
          <w:color w:val="000000"/>
        </w:rPr>
        <w:t>cohort of youth (</w:t>
      </w:r>
      <m:oMath>
        <m:r>
          <w:rPr>
            <w:rFonts w:ascii="Cambria Math" w:eastAsia="Cambria Math" w:hAnsi="Cambria Math" w:cs="Cambria Math"/>
            <w:color w:val="000000"/>
          </w:rPr>
          <m:t>n</m:t>
        </m:r>
        <m:r>
          <w:rPr>
            <w:rFonts w:ascii="Cambria Math" w:eastAsia="Cambria Math" w:hAnsi="Cambria Math" w:cs="Cambria Math"/>
            <w:color w:val="000000"/>
          </w:rPr>
          <m:t>=11880</m:t>
        </m:r>
      </m:oMath>
      <w:r>
        <w:rPr>
          <w:rFonts w:ascii="Cambria Math" w:eastAsia="Cambria Math" w:hAnsi="Cambria Math" w:cs="Cambria Math"/>
          <w:color w:val="000000"/>
        </w:rPr>
        <w:t>)</w:t>
      </w:r>
      <w:r>
        <w:rPr>
          <w:rFonts w:ascii="Arial" w:eastAsia="Arial" w:hAnsi="Arial" w:cs="Arial"/>
        </w:rPr>
        <w:t xml:space="preserve"> </w:t>
      </w:r>
      <w:r>
        <w:rPr>
          <w:rFonts w:ascii="Arial" w:eastAsia="Arial" w:hAnsi="Arial" w:cs="Arial"/>
          <w:color w:val="000000"/>
        </w:rPr>
        <w:t xml:space="preserve">aged 9-10 years at baseline and </w:t>
      </w:r>
      <w:r>
        <w:rPr>
          <w:rFonts w:ascii="Arial" w:eastAsia="Arial" w:hAnsi="Arial" w:cs="Arial"/>
          <w:color w:val="000000"/>
        </w:rPr>
        <w:t>their parents/guardians.</w:t>
      </w:r>
      <w:r>
        <w:rPr>
          <w:rFonts w:ascii="Arial" w:eastAsia="Arial" w:hAnsi="Arial" w:cs="Arial"/>
        </w:rPr>
        <w:t xml:space="preserve"> The study sample was </w:t>
      </w:r>
      <w:r>
        <w:rPr>
          <w:rFonts w:ascii="Arial" w:eastAsia="Arial" w:hAnsi="Arial" w:cs="Arial"/>
          <w:color w:val="000000"/>
        </w:rPr>
        <w:t xml:space="preserve">recruited from household populations in defined catchment areas for each of the </w:t>
      </w:r>
      <w:r>
        <w:rPr>
          <w:rFonts w:ascii="Arial" w:eastAsia="Arial" w:hAnsi="Arial" w:cs="Arial"/>
        </w:rPr>
        <w:t xml:space="preserve">21 study sites across the United States </w:t>
      </w:r>
      <w:r>
        <w:rPr>
          <w:rFonts w:ascii="Arial" w:eastAsia="Arial" w:hAnsi="Arial" w:cs="Arial"/>
          <w:color w:val="000000"/>
        </w:rPr>
        <w:t>(</w:t>
      </w:r>
      <w:r>
        <w:rPr>
          <w:rFonts w:ascii="Arial" w:eastAsia="Arial" w:hAnsi="Arial" w:cs="Arial"/>
        </w:rPr>
        <w:t>i</w:t>
      </w:r>
      <w:r>
        <w:rPr>
          <w:rFonts w:ascii="Arial" w:eastAsia="Arial" w:hAnsi="Arial" w:cs="Arial"/>
          <w:color w:val="000000"/>
        </w:rPr>
        <w:t>nformation regarding funding agencies, recruitment sites, investigators, and project org</w:t>
      </w:r>
      <w:r>
        <w:rPr>
          <w:rFonts w:ascii="Arial" w:eastAsia="Arial" w:hAnsi="Arial" w:cs="Arial"/>
          <w:color w:val="000000"/>
        </w:rPr>
        <w:t xml:space="preserve">anization can be obtained at the </w:t>
      </w:r>
      <w:hyperlink r:id="rId8">
        <w:r>
          <w:rPr>
            <w:rFonts w:ascii="Arial" w:eastAsia="Arial" w:hAnsi="Arial" w:cs="Arial"/>
            <w:color w:val="000000"/>
          </w:rPr>
          <w:t>ABCD Study website</w:t>
        </w:r>
      </w:hyperlink>
      <w:r>
        <w:rPr>
          <w:rFonts w:ascii="Arial" w:eastAsia="Arial" w:hAnsi="Arial" w:cs="Arial"/>
        </w:rPr>
        <w:t xml:space="preserve">). </w:t>
      </w:r>
      <w:r>
        <w:rPr>
          <w:rFonts w:ascii="Arial" w:eastAsia="Arial" w:hAnsi="Arial" w:cs="Arial"/>
          <w:color w:val="000000"/>
        </w:rPr>
        <w:t xml:space="preserve">The ABCD Study is collecting longitudinal data on a rich variety of outcomes that will enable the construction of </w:t>
      </w:r>
      <w:commentRangeStart w:id="6"/>
      <w:commentRangeStart w:id="7"/>
      <w:r>
        <w:rPr>
          <w:rFonts w:ascii="Arial" w:eastAsia="Arial" w:hAnsi="Arial" w:cs="Arial"/>
          <w:color w:val="000000"/>
        </w:rPr>
        <w:t>realistically-complex</w:t>
      </w:r>
      <w:commentRangeEnd w:id="6"/>
      <w:r>
        <w:commentReference w:id="6"/>
      </w:r>
      <w:commentRangeEnd w:id="7"/>
      <w:r w:rsidR="006A7861">
        <w:rPr>
          <w:rStyle w:val="CommentReference"/>
        </w:rPr>
        <w:commentReference w:id="7"/>
      </w:r>
      <w:r>
        <w:rPr>
          <w:rFonts w:ascii="Arial" w:eastAsia="Arial" w:hAnsi="Arial" w:cs="Arial"/>
          <w:color w:val="000000"/>
        </w:rPr>
        <w:t xml:space="preserve"> etiological models </w:t>
      </w:r>
      <w:r>
        <w:rPr>
          <w:rFonts w:ascii="Arial" w:eastAsia="Arial" w:hAnsi="Arial" w:cs="Arial"/>
          <w:color w:val="000000"/>
        </w:rPr>
        <w:t>by incorporating factors from many domains simultaneously. Each new wave of data collection provides the building blocks for conducting probing longitudinal analyses that allow us to characterize normative development, identify variables that presage devia</w:t>
      </w:r>
      <w:r>
        <w:rPr>
          <w:rFonts w:ascii="Arial" w:eastAsia="Arial" w:hAnsi="Arial" w:cs="Arial"/>
          <w:color w:val="000000"/>
        </w:rPr>
        <w:t>tions from prototypic development, and assess a range of outcomes associated with variables of interest. This data includes a neurocognitive battery [@luciana2018a; @thompson2019], mental and physical health assessments [@barch2018], measures of culture an</w:t>
      </w:r>
      <w:r>
        <w:rPr>
          <w:rFonts w:ascii="Arial" w:eastAsia="Arial" w:hAnsi="Arial" w:cs="Arial"/>
          <w:color w:val="000000"/>
        </w:rPr>
        <w:t>d environment [@zucker2018], substance use [@xxxxx], biospecimens [@uban2018], structural and functional brain imaging [@casey2018; @hagler2019], geolocation-based environmental exposure data, wearables, and mobile technology [@bagot2018], and whole genome</w:t>
      </w:r>
      <w:r>
        <w:rPr>
          <w:rFonts w:ascii="Arial" w:eastAsia="Arial" w:hAnsi="Arial" w:cs="Arial"/>
          <w:color w:val="000000"/>
        </w:rPr>
        <w:t xml:space="preserve"> genotyping [@loughnan2020]. Many of these measures are collected at in-person annual visits, with brain imaging collected at baseline and every other year going forward. A limited number of assessments are collected in semi-annual telephone interviews bet</w:t>
      </w:r>
      <w:r>
        <w:rPr>
          <w:rFonts w:ascii="Arial" w:eastAsia="Arial" w:hAnsi="Arial" w:cs="Arial"/>
          <w:color w:val="000000"/>
        </w:rPr>
        <w:t xml:space="preserve">ween in-person visits. Data are publicly released on an annual basis through the NIMH Data Archive. By necessity, the study’s earliest data releases were cross-sectional (i.e., the baseline data), however, </w:t>
      </w:r>
      <w:r>
        <w:rPr>
          <w:rFonts w:ascii="Arial" w:eastAsia="Arial" w:hAnsi="Arial" w:cs="Arial"/>
          <w:color w:val="FF0000"/>
        </w:rPr>
        <w:lastRenderedPageBreak/>
        <w:t>the most recent public data release (NDA Release 4</w:t>
      </w:r>
      <w:r>
        <w:rPr>
          <w:rFonts w:ascii="Arial" w:eastAsia="Arial" w:hAnsi="Arial" w:cs="Arial"/>
          <w:color w:val="FF0000"/>
        </w:rPr>
        <w:t>.0) contains data collected across three annual assessments, including two imaging assessments (baseline and year 2 follow-up visits).</w:t>
      </w:r>
    </w:p>
    <w:p w14:paraId="0000000A" w14:textId="77777777" w:rsidR="0019398E" w:rsidRDefault="0019398E">
      <w:pPr>
        <w:pStyle w:val="Heading2"/>
        <w:spacing w:before="0"/>
        <w:rPr>
          <w:rFonts w:ascii="Arial" w:eastAsia="Arial" w:hAnsi="Arial" w:cs="Arial"/>
          <w:color w:val="000000"/>
          <w:sz w:val="24"/>
          <w:szCs w:val="24"/>
        </w:rPr>
      </w:pPr>
      <w:bookmarkStart w:id="8" w:name="tyjcwt" w:colFirst="0" w:colLast="0"/>
      <w:bookmarkStart w:id="9" w:name="_2et92p0" w:colFirst="0" w:colLast="0"/>
      <w:bookmarkEnd w:id="8"/>
      <w:bookmarkEnd w:id="9"/>
    </w:p>
    <w:p w14:paraId="0000000B"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1.2 Organization of current manuscript</w:t>
      </w:r>
    </w:p>
    <w:p w14:paraId="0000000C"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rich longitudinal nature of the ABCD Study dataset will allow researchers to </w:t>
      </w:r>
      <w:r>
        <w:rPr>
          <w:rFonts w:ascii="Arial" w:eastAsia="Arial" w:hAnsi="Arial" w:cs="Arial"/>
          <w:color w:val="000000"/>
        </w:rPr>
        <w:t>perform analyses of both methodological and substantive interest. This report describes methods for longitudinal analyses of ABCD Study data that can address its fundamental scientific aims, as well as challenges inherent in a large population-based long-t</w:t>
      </w:r>
      <w:r>
        <w:rPr>
          <w:rFonts w:ascii="Arial" w:eastAsia="Arial" w:hAnsi="Arial" w:cs="Arial"/>
          <w:color w:val="000000"/>
        </w:rPr>
        <w:t xml:space="preserve">erm study of adolescents. The manuscript is organized as follows: </w:t>
      </w:r>
      <w:r>
        <w:rPr>
          <w:rFonts w:ascii="Arial" w:eastAsia="Arial" w:hAnsi="Arial" w:cs="Arial"/>
          <w:color w:val="FF0000"/>
        </w:rPr>
        <w:t>xxxxxxxxx</w:t>
      </w:r>
      <w:r>
        <w:rPr>
          <w:rFonts w:ascii="Arial" w:eastAsia="Arial" w:hAnsi="Arial" w:cs="Arial"/>
          <w:color w:val="000000"/>
        </w:rPr>
        <w:t>.</w:t>
      </w:r>
    </w:p>
    <w:p w14:paraId="0000000D" w14:textId="77777777" w:rsidR="0019398E" w:rsidRDefault="0019398E">
      <w:pPr>
        <w:spacing w:after="0"/>
        <w:rPr>
          <w:rFonts w:ascii="Arial" w:eastAsia="Arial" w:hAnsi="Arial" w:cs="Arial"/>
          <w:color w:val="000000"/>
        </w:rPr>
      </w:pPr>
    </w:p>
    <w:p w14:paraId="0000000E" w14:textId="77777777" w:rsidR="0019398E" w:rsidRDefault="003E7528">
      <w:pPr>
        <w:pStyle w:val="Heading1"/>
        <w:spacing w:before="0"/>
        <w:rPr>
          <w:rFonts w:ascii="Arial" w:eastAsia="Arial" w:hAnsi="Arial" w:cs="Arial"/>
          <w:color w:val="000000"/>
          <w:sz w:val="24"/>
          <w:szCs w:val="24"/>
        </w:rPr>
      </w:pPr>
      <w:bookmarkStart w:id="10" w:name="1t3h5sf" w:colFirst="0" w:colLast="0"/>
      <w:bookmarkStart w:id="11" w:name="_3dy6vkm" w:colFirst="0" w:colLast="0"/>
      <w:bookmarkEnd w:id="10"/>
      <w:bookmarkEnd w:id="11"/>
      <w:r>
        <w:rPr>
          <w:rFonts w:ascii="Arial" w:eastAsia="Arial" w:hAnsi="Arial" w:cs="Arial"/>
          <w:color w:val="000000"/>
          <w:sz w:val="24"/>
          <w:szCs w:val="24"/>
        </w:rPr>
        <w:t>2. Part I: Longitudinal Research: Basic Concepts and Considerations</w:t>
      </w:r>
    </w:p>
    <w:p w14:paraId="0000000F" w14:textId="77777777" w:rsidR="0019398E" w:rsidRDefault="003E7528">
      <w:p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There are several important concepts to consider when conducting longitudinal analyses in a developmental cont</w:t>
      </w:r>
      <w:r>
        <w:rPr>
          <w:rFonts w:ascii="Arial" w:eastAsia="Arial" w:hAnsi="Arial" w:cs="Arial"/>
          <w:color w:val="000000"/>
        </w:rPr>
        <w:t>ext. These include different ways of thinking about developmental course, whether certain periods of development are relatively sensitive or insensitive to various types of insults or stressors, whether some time periods or situations inhibit the expressio</w:t>
      </w:r>
      <w:r>
        <w:rPr>
          <w:rFonts w:ascii="Arial" w:eastAsia="Arial" w:hAnsi="Arial" w:cs="Arial"/>
          <w:color w:val="000000"/>
        </w:rPr>
        <w:t>n of individual differences due to extreme environmental pressures, and whether the same behavior manifested at different times represent the same phenomenon or different ones. Further, in the case of developmentally focused longitudinal research, each new</w:t>
      </w:r>
      <w:r>
        <w:rPr>
          <w:rFonts w:ascii="Arial" w:eastAsia="Arial" w:hAnsi="Arial" w:cs="Arial"/>
          <w:color w:val="000000"/>
        </w:rPr>
        <w:t xml:space="preserve"> measurement occasion not only provides a more extended portrait of the child’s life course </w:t>
      </w:r>
      <w:commentRangeStart w:id="12"/>
      <w:r>
        <w:rPr>
          <w:rFonts w:ascii="Arial" w:eastAsia="Arial" w:hAnsi="Arial" w:cs="Arial"/>
          <w:color w:val="000000"/>
        </w:rPr>
        <w:t>(and not just characterize growth during this period but also assesses the durability/chronicity of prior effects/consequences)</w:t>
      </w:r>
      <w:commentRangeEnd w:id="12"/>
      <w:r>
        <w:commentReference w:id="12"/>
      </w:r>
      <w:r>
        <w:rPr>
          <w:rFonts w:ascii="Arial" w:eastAsia="Arial" w:hAnsi="Arial" w:cs="Arial"/>
          <w:color w:val="000000"/>
        </w:rPr>
        <w:t xml:space="preserve"> but also brings with it greater m</w:t>
      </w:r>
      <w:r>
        <w:rPr>
          <w:rFonts w:ascii="Arial" w:eastAsia="Arial" w:hAnsi="Arial" w:cs="Arial"/>
          <w:color w:val="000000"/>
        </w:rPr>
        <w:t xml:space="preserve">ethodological opportunities to exploit the </w:t>
      </w:r>
      <w:commentRangeStart w:id="13"/>
      <w:r>
        <w:rPr>
          <w:rFonts w:ascii="Arial" w:eastAsia="Arial" w:hAnsi="Arial" w:cs="Arial"/>
          <w:color w:val="000000"/>
        </w:rPr>
        <w:t>statistical properties of longitudinal data</w:t>
      </w:r>
      <w:commentRangeEnd w:id="13"/>
      <w:r w:rsidR="0044261F">
        <w:rPr>
          <w:rStyle w:val="CommentReference"/>
        </w:rPr>
        <w:commentReference w:id="13"/>
      </w:r>
      <w:r>
        <w:rPr>
          <w:rFonts w:ascii="Arial" w:eastAsia="Arial" w:hAnsi="Arial" w:cs="Arial"/>
          <w:color w:val="000000"/>
        </w:rPr>
        <w:t xml:space="preserve"> in the furtherance of critical scientific questions. That is, we can ask more nuanced questions and make stronger inferences as our number of time-ordered observations g</w:t>
      </w:r>
      <w:r>
        <w:rPr>
          <w:rFonts w:ascii="Arial" w:eastAsia="Arial" w:hAnsi="Arial" w:cs="Arial"/>
          <w:color w:val="000000"/>
        </w:rPr>
        <w:t>rows, assuming we have assessed the “right” variables and the timings of our observations comport with the temporal dynamics of the mechanisms of interest. Appreciation of these and other issues can help to guide the analysis and interpretation of data and</w:t>
      </w:r>
      <w:r>
        <w:rPr>
          <w:rFonts w:ascii="Arial" w:eastAsia="Arial" w:hAnsi="Arial" w:cs="Arial"/>
          <w:color w:val="000000"/>
        </w:rPr>
        <w:t xml:space="preserve"> aid translation to clinical and public health applications.</w:t>
      </w:r>
      <w:r>
        <w:rPr>
          <w:rFonts w:ascii="Arial" w:eastAsia="Arial" w:hAnsi="Arial" w:cs="Arial"/>
          <w:color w:val="000000"/>
        </w:rPr>
        <w:br/>
      </w:r>
    </w:p>
    <w:p w14:paraId="00000010"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Vulnerable periods</w:t>
      </w:r>
      <w:r>
        <w:rPr>
          <w:rFonts w:ascii="Arial" w:eastAsia="Arial" w:hAnsi="Arial" w:cs="Arial"/>
          <w:color w:val="000000"/>
        </w:rPr>
        <w:t xml:space="preserve">. Development normatively progresses from less mature to more mature levels of functioning. However, unique epochs and experiences can alter the course of this idealized form </w:t>
      </w:r>
      <w:r>
        <w:rPr>
          <w:rFonts w:ascii="Arial" w:eastAsia="Arial" w:hAnsi="Arial" w:cs="Arial"/>
          <w:color w:val="000000"/>
        </w:rPr>
        <w:t>of development. Consider research that shows cannabis use during adolescence is associated with later psychosis to a greater degree than cannabis use initiated later in development [</w:t>
      </w:r>
      <w:r>
        <w:rPr>
          <w:rFonts w:ascii="Arial" w:eastAsia="Arial" w:hAnsi="Arial" w:cs="Arial"/>
          <w:color w:val="FF0000"/>
        </w:rPr>
        <w:t>@xxxx</w:t>
      </w:r>
      <w:r>
        <w:rPr>
          <w:rFonts w:ascii="Arial" w:eastAsia="Arial" w:hAnsi="Arial" w:cs="Arial"/>
          <w:color w:val="000000"/>
        </w:rPr>
        <w:t xml:space="preserve">]; or, similarly, experimental research on rodents that shows rodent </w:t>
      </w:r>
      <w:r>
        <w:rPr>
          <w:rFonts w:ascii="Arial" w:eastAsia="Arial" w:hAnsi="Arial" w:cs="Arial"/>
          <w:color w:val="000000"/>
        </w:rPr>
        <w:t>brains to be especially sensitive to the neurotoxic effects of alcohol on brain structure and learning early in development (corresponding to early adolescence in humans)[@</w:t>
      </w:r>
      <w:r>
        <w:rPr>
          <w:rFonts w:ascii="Arial" w:eastAsia="Arial" w:hAnsi="Arial" w:cs="Arial"/>
          <w:color w:val="FF0000"/>
        </w:rPr>
        <w:t>xxxx</w:t>
      </w:r>
      <w:r>
        <w:rPr>
          <w:rFonts w:ascii="Arial" w:eastAsia="Arial" w:hAnsi="Arial" w:cs="Arial"/>
          <w:color w:val="000000"/>
        </w:rPr>
        <w:t xml:space="preserve">]. These examples highlight the importance of considering the role of </w:t>
      </w:r>
      <w:r>
        <w:rPr>
          <w:rFonts w:ascii="Arial" w:eastAsia="Arial" w:hAnsi="Arial" w:cs="Arial"/>
          <w:i/>
          <w:color w:val="000000"/>
        </w:rPr>
        <w:t>vulnerable</w:t>
      </w:r>
      <w:r>
        <w:rPr>
          <w:rFonts w:ascii="Arial" w:eastAsia="Arial" w:hAnsi="Arial" w:cs="Arial"/>
          <w:i/>
          <w:color w:val="000000"/>
        </w:rPr>
        <w:t xml:space="preserve"> periods</w:t>
      </w:r>
      <w:r>
        <w:rPr>
          <w:rFonts w:ascii="Arial" w:eastAsia="Arial" w:hAnsi="Arial" w:cs="Arial"/>
          <w:color w:val="000000"/>
        </w:rPr>
        <w:t xml:space="preserve"> – temporal windows of rapid brain development or remodeling during which the effects of environmental stimuli (e.g. cannabis exposure) on the developing brain may be particularly pronounced– when trying to establish an accurate understanding of th</w:t>
      </w:r>
      <w:r>
        <w:rPr>
          <w:rFonts w:ascii="Arial" w:eastAsia="Arial" w:hAnsi="Arial" w:cs="Arial"/>
          <w:color w:val="000000"/>
        </w:rPr>
        <w:t>e association between exposures and outcomes.</w:t>
      </w:r>
    </w:p>
    <w:p w14:paraId="00000011" w14:textId="77777777" w:rsidR="0019398E" w:rsidRDefault="0019398E">
      <w:pPr>
        <w:pBdr>
          <w:top w:val="nil"/>
          <w:left w:val="nil"/>
          <w:bottom w:val="nil"/>
          <w:right w:val="nil"/>
          <w:between w:val="nil"/>
        </w:pBdr>
        <w:spacing w:after="0"/>
        <w:rPr>
          <w:rFonts w:ascii="Arial" w:eastAsia="Arial" w:hAnsi="Arial" w:cs="Arial"/>
          <w:b/>
          <w:color w:val="000000"/>
        </w:rPr>
      </w:pPr>
    </w:p>
    <w:p w14:paraId="00000012"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Developmental disturbances</w:t>
      </w:r>
      <w:r>
        <w:rPr>
          <w:rFonts w:ascii="Arial" w:eastAsia="Arial" w:hAnsi="Arial" w:cs="Arial"/>
          <w:color w:val="000000"/>
        </w:rPr>
        <w:t xml:space="preserve">. Whereas vulnerable periods heighten neurobiological susceptibility to environmental influences, at other times environmental pressures will </w:t>
      </w:r>
      <w:r>
        <w:rPr>
          <w:rFonts w:ascii="Arial" w:eastAsia="Arial" w:hAnsi="Arial" w:cs="Arial"/>
          <w:color w:val="000000"/>
        </w:rPr>
        <w:t xml:space="preserve">tend to suppress stability and disrupt the orderly stochastic process of normative development (e.g., </w:t>
      </w:r>
      <w:r>
        <w:rPr>
          <w:rFonts w:ascii="Arial" w:eastAsia="Arial" w:hAnsi="Arial" w:cs="Arial"/>
          <w:color w:val="FF0000"/>
        </w:rPr>
        <w:t>xxx-xxx</w:t>
      </w:r>
      <w:r>
        <w:rPr>
          <w:rFonts w:ascii="Arial" w:eastAsia="Arial" w:hAnsi="Arial" w:cs="Arial"/>
          <w:color w:val="000000"/>
        </w:rPr>
        <w:t xml:space="preserve">). This situation reflects a </w:t>
      </w:r>
      <w:r>
        <w:rPr>
          <w:rFonts w:ascii="Arial" w:eastAsia="Arial" w:hAnsi="Arial" w:cs="Arial"/>
          <w:i/>
          <w:color w:val="000000"/>
        </w:rPr>
        <w:t>developmental disturbance</w:t>
      </w:r>
      <w:r>
        <w:rPr>
          <w:rFonts w:ascii="Arial" w:eastAsia="Arial" w:hAnsi="Arial" w:cs="Arial"/>
          <w:color w:val="000000"/>
        </w:rPr>
        <w:t xml:space="preserve"> in that the normal course of development is “disturbed” for some time by some time-limited p</w:t>
      </w:r>
      <w:r>
        <w:rPr>
          <w:rFonts w:ascii="Arial" w:eastAsia="Arial" w:hAnsi="Arial" w:cs="Arial"/>
          <w:color w:val="000000"/>
        </w:rPr>
        <w:t>rocess. In such cases, we might find that prediction of behavior in the period of the disturbance is reduced and/or, similarly, the behavior exhibited during the disturbance might have less predictive power with respect to distal outcomes compared to the b</w:t>
      </w:r>
      <w:r>
        <w:rPr>
          <w:rFonts w:ascii="Arial" w:eastAsia="Arial" w:hAnsi="Arial" w:cs="Arial"/>
          <w:color w:val="000000"/>
        </w:rPr>
        <w:t>ehavior exhibited before and following the disrupted period. That is, once the environmental stimuli are removed (or the individual is removed from the environment), individual differences are again more freely expressed and the autoregressive effects incr</w:t>
      </w:r>
      <w:r>
        <w:rPr>
          <w:rFonts w:ascii="Arial" w:eastAsia="Arial" w:hAnsi="Arial" w:cs="Arial"/>
          <w:color w:val="000000"/>
        </w:rPr>
        <w:t xml:space="preserve">ease to levels similar to those before entering the environment.  </w:t>
      </w:r>
    </w:p>
    <w:p w14:paraId="00000013" w14:textId="77777777" w:rsidR="0019398E" w:rsidRDefault="0019398E">
      <w:pPr>
        <w:pBdr>
          <w:top w:val="nil"/>
          <w:left w:val="nil"/>
          <w:bottom w:val="nil"/>
          <w:right w:val="nil"/>
          <w:between w:val="nil"/>
        </w:pBdr>
        <w:spacing w:after="0"/>
        <w:rPr>
          <w:rFonts w:ascii="Arial" w:eastAsia="Arial" w:hAnsi="Arial" w:cs="Arial"/>
          <w:color w:val="000000"/>
        </w:rPr>
      </w:pPr>
    </w:p>
    <w:p w14:paraId="00000014" w14:textId="4E6895EE"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Developmental snares and cascade effects.</w:t>
      </w:r>
      <w:r>
        <w:rPr>
          <w:rFonts w:ascii="Arial" w:eastAsia="Arial" w:hAnsi="Arial" w:cs="Arial"/>
          <w:color w:val="000000"/>
        </w:rPr>
        <w:t xml:space="preserve"> Normative development can also be upended by experiences (e.g., drug use) that, through various mechanisms, disrupt the normal flow of development</w:t>
      </w:r>
      <w:r>
        <w:rPr>
          <w:rFonts w:ascii="Arial" w:eastAsia="Arial" w:hAnsi="Arial" w:cs="Arial"/>
          <w:color w:val="000000"/>
        </w:rPr>
        <w:t xml:space="preserve"> wherein each stage establishes a platform for the next. For </w:t>
      </w:r>
      <w:r w:rsidR="008F26AB">
        <w:rPr>
          <w:rFonts w:ascii="Arial" w:eastAsia="Arial" w:hAnsi="Arial" w:cs="Arial"/>
          <w:color w:val="000000"/>
        </w:rPr>
        <w:t>instance</w:t>
      </w:r>
      <w:r>
        <w:rPr>
          <w:rFonts w:ascii="Arial" w:eastAsia="Arial" w:hAnsi="Arial" w:cs="Arial"/>
          <w:color w:val="000000"/>
        </w:rPr>
        <w:t>, substance use could lead to association with deviant peers, precluding opportunities for learning various adaptive skills and prosocial behaviors, in effect, creating a “snare” that ret</w:t>
      </w:r>
      <w:r>
        <w:rPr>
          <w:rFonts w:ascii="Arial" w:eastAsia="Arial" w:hAnsi="Arial" w:cs="Arial"/>
          <w:color w:val="000000"/>
        </w:rPr>
        <w:t>ards psychosocial development. Relatedly, the consequences of these types of events can cascade (e.g., school dropout, involvement in the criminal justice system) so that the effects of the snare are amplified. Although conceptually distinct from vulnerabl</w:t>
      </w:r>
      <w:r>
        <w:rPr>
          <w:rFonts w:ascii="Arial" w:eastAsia="Arial" w:hAnsi="Arial" w:cs="Arial"/>
          <w:color w:val="000000"/>
        </w:rPr>
        <w:t>e periods, both of these types of developmental considerations highlight the importance of viewing behavior in the context of development and the importance of attempting to determine how various developmental pathways unfold.</w:t>
      </w:r>
    </w:p>
    <w:p w14:paraId="00000015" w14:textId="77777777" w:rsidR="0019398E" w:rsidRDefault="0019398E">
      <w:pPr>
        <w:pBdr>
          <w:top w:val="nil"/>
          <w:left w:val="nil"/>
          <w:bottom w:val="nil"/>
          <w:right w:val="nil"/>
          <w:between w:val="nil"/>
        </w:pBdr>
        <w:spacing w:after="0"/>
        <w:rPr>
          <w:rFonts w:ascii="Arial" w:eastAsia="Arial" w:hAnsi="Arial" w:cs="Arial"/>
          <w:color w:val="000000"/>
        </w:rPr>
      </w:pPr>
    </w:p>
    <w:p w14:paraId="00000016" w14:textId="199F915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Distinguishing developmental</w:t>
      </w:r>
      <w:r>
        <w:rPr>
          <w:rFonts w:ascii="Arial" w:eastAsia="Arial" w:hAnsi="Arial" w:cs="Arial"/>
          <w:b/>
          <w:color w:val="000000"/>
        </w:rPr>
        <w:t xml:space="preserve"> change from experience effects</w:t>
      </w:r>
      <w:r>
        <w:rPr>
          <w:rFonts w:ascii="Arial" w:eastAsia="Arial" w:hAnsi="Arial" w:cs="Arial"/>
          <w:color w:val="000000"/>
        </w:rPr>
        <w:t xml:space="preserve">. One can often observe systematic changes over time in a variable of interest and assume this change is attributable to development. </w:t>
      </w:r>
      <w:r w:rsidR="008F26AB">
        <w:rPr>
          <w:rFonts w:ascii="Arial" w:eastAsia="Arial" w:hAnsi="Arial" w:cs="Arial"/>
          <w:color w:val="000000"/>
        </w:rPr>
        <w:t>To this point</w:t>
      </w:r>
      <w:r>
        <w:rPr>
          <w:rFonts w:ascii="Arial" w:eastAsia="Arial" w:hAnsi="Arial" w:cs="Arial"/>
          <w:color w:val="000000"/>
        </w:rPr>
        <w:t xml:space="preserve">, cognitive abilities (e.g, verbal ability, problem-solving) normatively grow </w:t>
      </w:r>
      <w:r>
        <w:rPr>
          <w:rFonts w:ascii="Arial" w:eastAsia="Arial" w:hAnsi="Arial" w:cs="Arial"/>
          <w:color w:val="000000"/>
        </w:rPr>
        <w:t>earlier in development and often decline in late life (e.g., memory, speed of processing). However, the observed patterns of growth and decline often differ between cross-sectional vs. longitudinal effects [@salthouse2014] where subjects gain increasing ex</w:t>
      </w:r>
      <w:r>
        <w:rPr>
          <w:rFonts w:ascii="Arial" w:eastAsia="Arial" w:hAnsi="Arial" w:cs="Arial"/>
          <w:color w:val="000000"/>
        </w:rPr>
        <w:t>perience with the assessment with each successive measurement occasion. Such experience effects on cognitive functioning have been demonstrated in adolescent longitudinal samples similar to ABCD [@sullivan2017] and highlight the need to consider these effe</w:t>
      </w:r>
      <w:r>
        <w:rPr>
          <w:rFonts w:ascii="Arial" w:eastAsia="Arial" w:hAnsi="Arial" w:cs="Arial"/>
          <w:color w:val="000000"/>
        </w:rPr>
        <w:t>cts and address them analytically. In the case of performance-based measures [e.g., matrix reasoning related to neurocognitive functioning; see @salthouse2014], this can be due to “learning” the task from previous test administrations (e.g., someone taking</w:t>
      </w:r>
      <w:r>
        <w:rPr>
          <w:rFonts w:ascii="Arial" w:eastAsia="Arial" w:hAnsi="Arial" w:cs="Arial"/>
          <w:color w:val="000000"/>
        </w:rPr>
        <w:t xml:space="preserve"> the test a second time performs better than they did the first time simply as a function of having taken it before). Even in the case of non-performance-based measures (e.g., levels of depression), where one cannot easily make the argument that one has ac</w:t>
      </w:r>
      <w:r>
        <w:rPr>
          <w:rFonts w:ascii="Arial" w:eastAsia="Arial" w:hAnsi="Arial" w:cs="Arial"/>
          <w:color w:val="000000"/>
        </w:rPr>
        <w:t>quired some task-specific skill through learning, it has been observed that respondents tend to endorse lower levels on subsequent assessments [e.g., @beck1961; see @french2010a] and this phenomenon has been well documented in research on structured diagno</w:t>
      </w:r>
      <w:r>
        <w:rPr>
          <w:rFonts w:ascii="Arial" w:eastAsia="Arial" w:hAnsi="Arial" w:cs="Arial"/>
          <w:color w:val="000000"/>
        </w:rPr>
        <w:t>stic interviews [@robins1985]. While it is typically assumed that individuals are rescinding or telling us less information on follow-up interviews, there is reason to suspect that in some cases the initial assessment may be artefactually elevated [see @sh</w:t>
      </w:r>
      <w:r>
        <w:rPr>
          <w:rFonts w:ascii="Arial" w:eastAsia="Arial" w:hAnsi="Arial" w:cs="Arial"/>
          <w:color w:val="000000"/>
        </w:rPr>
        <w:t>rout2018a]. Some designs (specifically, accelerated longitudinal designs) are especially well suited for discovering these effects and modeling them. While ABCD was not designed as an accelerated longitudinal design, the variability in age at the time of b</w:t>
      </w:r>
      <w:r>
        <w:rPr>
          <w:rFonts w:ascii="Arial" w:eastAsia="Arial" w:hAnsi="Arial" w:cs="Arial"/>
          <w:color w:val="000000"/>
        </w:rPr>
        <w:t xml:space="preserve">aseline recruitment (9 years, 0 months to 10 years, 11 months) allows some measures, collected every year, to be conceptualized as an accelerated longitudinal design. Moreover, it is possible that in later waves, patterns of longitudinal missing data will </w:t>
      </w:r>
      <w:r>
        <w:rPr>
          <w:rFonts w:ascii="Arial" w:eastAsia="Arial" w:hAnsi="Arial" w:cs="Arial"/>
          <w:color w:val="000000"/>
        </w:rPr>
        <w:t xml:space="preserve">allow some analyses to assess the confounded effects of age and the number of prior assessments. However, ABCD is fundamentally a single-cohort, longitudinal design, where a number of prior assessments and age are highly confounded, and for, perhaps, most </w:t>
      </w:r>
      <w:r>
        <w:rPr>
          <w:rFonts w:ascii="Arial" w:eastAsia="Arial" w:hAnsi="Arial" w:cs="Arial"/>
          <w:color w:val="000000"/>
        </w:rPr>
        <w:t xml:space="preserve">analyses, the possible influence of experience effects needs to be kept in mind. </w:t>
      </w:r>
    </w:p>
    <w:p w14:paraId="00000017" w14:textId="77777777" w:rsidR="0019398E" w:rsidRDefault="0019398E">
      <w:pPr>
        <w:pBdr>
          <w:top w:val="nil"/>
          <w:left w:val="nil"/>
          <w:bottom w:val="nil"/>
          <w:right w:val="nil"/>
          <w:between w:val="nil"/>
        </w:pBdr>
        <w:spacing w:after="0"/>
        <w:rPr>
          <w:rFonts w:ascii="Arial" w:eastAsia="Arial" w:hAnsi="Arial" w:cs="Arial"/>
          <w:color w:val="000000"/>
        </w:rPr>
      </w:pPr>
    </w:p>
    <w:p w14:paraId="00000018" w14:textId="77777777" w:rsidR="0019398E" w:rsidRDefault="003E7528">
      <w:pPr>
        <w:pBdr>
          <w:top w:val="nil"/>
          <w:left w:val="nil"/>
          <w:bottom w:val="nil"/>
          <w:right w:val="nil"/>
          <w:between w:val="nil"/>
        </w:pBdr>
        <w:spacing w:after="0"/>
        <w:rPr>
          <w:rFonts w:ascii="Arial" w:eastAsia="Arial" w:hAnsi="Arial" w:cs="Arial"/>
          <w:b/>
          <w:color w:val="000000"/>
          <w:u w:val="single"/>
        </w:rPr>
      </w:pPr>
      <w:r>
        <w:rPr>
          <w:rFonts w:ascii="Arial" w:eastAsia="Arial" w:hAnsi="Arial" w:cs="Arial"/>
          <w:b/>
          <w:color w:val="000000"/>
          <w:u w:val="single"/>
        </w:rPr>
        <w:t>Part II Longitudinal Data: Interpretation / Issues / Pitfalls &amp; Assumption</w:t>
      </w:r>
    </w:p>
    <w:p w14:paraId="00000019" w14:textId="77777777" w:rsidR="0019398E" w:rsidRDefault="0019398E">
      <w:pPr>
        <w:pBdr>
          <w:top w:val="nil"/>
          <w:left w:val="nil"/>
          <w:bottom w:val="nil"/>
          <w:right w:val="nil"/>
          <w:between w:val="nil"/>
        </w:pBdr>
        <w:spacing w:after="0"/>
        <w:rPr>
          <w:rFonts w:ascii="Arial" w:eastAsia="Arial" w:hAnsi="Arial" w:cs="Arial"/>
          <w:color w:val="000000"/>
        </w:rPr>
      </w:pPr>
    </w:p>
    <w:p w14:paraId="0000001A"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b/>
          <w:color w:val="000000"/>
        </w:rPr>
        <w:t>Defining Features of Longitudinal Data Analysis</w:t>
      </w:r>
      <w:r>
        <w:rPr>
          <w:rFonts w:ascii="Arial" w:eastAsia="Arial" w:hAnsi="Arial" w:cs="Arial"/>
          <w:color w:val="000000"/>
        </w:rPr>
        <w:t>.</w:t>
      </w:r>
    </w:p>
    <w:p w14:paraId="0000001B"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hallmark characteristic of longitudinal data</w:t>
      </w:r>
      <w:r>
        <w:rPr>
          <w:rFonts w:ascii="Arial" w:eastAsia="Arial" w:hAnsi="Arial" w:cs="Arial"/>
          <w:color w:val="000000"/>
        </w:rPr>
        <w:t xml:space="preserve"> analysis is its application to repeated assessments of the same assessment targets (e.g., individuals, families) across time.</w:t>
      </w:r>
    </w:p>
    <w:p w14:paraId="0000001C"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While the primary reason for collecting longitudinal data is in pursuit of addressing scientific questions, from a methodological</w:t>
      </w:r>
      <w:r>
        <w:rPr>
          <w:rFonts w:ascii="Arial" w:eastAsia="Arial" w:hAnsi="Arial" w:cs="Arial"/>
          <w:color w:val="000000"/>
        </w:rPr>
        <w:t xml:space="preserve"> perspective, having multiple observations over time allows researchers to identify potentially problematic observations when highly improbable longitudinal patterns are observed. </w:t>
      </w:r>
      <w:commentRangeStart w:id="14"/>
      <w:r>
        <w:rPr>
          <w:rFonts w:ascii="Arial" w:eastAsia="Arial" w:hAnsi="Arial" w:cs="Arial"/>
          <w:color w:val="000000"/>
        </w:rPr>
        <w:t>That is, we can ask more nuanced questions and make stronger inferences as o</w:t>
      </w:r>
      <w:r>
        <w:rPr>
          <w:rFonts w:ascii="Arial" w:eastAsia="Arial" w:hAnsi="Arial" w:cs="Arial"/>
          <w:color w:val="000000"/>
        </w:rPr>
        <w:t>ur number of time-ordered observations grows assuming we have assessed the “right” variables and the timings of our observations comport with the temporal dynamics of the mechanisms of interest</w:t>
      </w:r>
      <w:commentRangeEnd w:id="14"/>
      <w:r>
        <w:commentReference w:id="14"/>
      </w:r>
      <w:r>
        <w:rPr>
          <w:rFonts w:ascii="Arial" w:eastAsia="Arial" w:hAnsi="Arial" w:cs="Arial"/>
          <w:color w:val="000000"/>
        </w:rPr>
        <w:t>.</w:t>
      </w:r>
    </w:p>
    <w:p w14:paraId="0000001D" w14:textId="77777777" w:rsidR="0019398E" w:rsidRDefault="0019398E">
      <w:pPr>
        <w:pStyle w:val="Heading2"/>
        <w:spacing w:before="0"/>
        <w:rPr>
          <w:rFonts w:ascii="Arial" w:eastAsia="Arial" w:hAnsi="Arial" w:cs="Arial"/>
          <w:color w:val="000000"/>
          <w:sz w:val="24"/>
          <w:szCs w:val="24"/>
        </w:rPr>
      </w:pPr>
      <w:bookmarkStart w:id="15" w:name="2s8eyo1" w:colFirst="0" w:colLast="0"/>
      <w:bookmarkStart w:id="16" w:name="_4d34og8" w:colFirst="0" w:colLast="0"/>
      <w:bookmarkEnd w:id="15"/>
      <w:bookmarkEnd w:id="16"/>
    </w:p>
    <w:p w14:paraId="0000001E"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 xml:space="preserve">2.1 Modeling Data Across Two Time Points versus Three or </w:t>
      </w:r>
      <w:r>
        <w:rPr>
          <w:rFonts w:ascii="Arial" w:eastAsia="Arial" w:hAnsi="Arial" w:cs="Arial"/>
          <w:color w:val="000000"/>
          <w:sz w:val="24"/>
          <w:szCs w:val="24"/>
        </w:rPr>
        <w:t>More Time Points.</w:t>
      </w:r>
    </w:p>
    <w:p w14:paraId="0000001F" w14:textId="381D2692"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Although the clear leap to the realm of longitudinal data involves going from one assessment to two or more assessments, there are also notable distinctions in designs based on two-assessment points versus three or more measurement occasi</w:t>
      </w:r>
      <w:r>
        <w:rPr>
          <w:rFonts w:ascii="Arial" w:eastAsia="Arial" w:hAnsi="Arial" w:cs="Arial"/>
          <w:color w:val="000000"/>
        </w:rPr>
        <w:t>ons. Just as cross-sectional data can be informative in some situations, two waves of data can be beneficial in contexts such as when experimental manipulation is involved (e.g., pre/post tests), or if the central goal is prediction (e.g., trying to predic</w:t>
      </w:r>
      <w:r>
        <w:rPr>
          <w:rFonts w:ascii="Arial" w:eastAsia="Arial" w:hAnsi="Arial" w:cs="Arial"/>
          <w:color w:val="000000"/>
        </w:rPr>
        <w:t xml:space="preserve">t scores on Variable A at time T as a function of prior scores on Variable A and Variable B at time T-1). At the same time, data based on two assessments are inherently limited on multiple fronts. As [@rogosa1982] noted approximately forty years ago, “Two </w:t>
      </w:r>
      <w:r>
        <w:rPr>
          <w:rFonts w:ascii="Arial" w:eastAsia="Arial" w:hAnsi="Arial" w:cs="Arial"/>
          <w:color w:val="000000"/>
        </w:rPr>
        <w:t xml:space="preserve">waves of data are better than one, but maybe not much better”. These sentiments are reflected in more contemporary recommendations regarding best-practice guidelines for prospective data, which increasingly emphasize the benefits of additional measurement </w:t>
      </w:r>
      <w:r>
        <w:rPr>
          <w:rFonts w:ascii="Arial" w:eastAsia="Arial" w:hAnsi="Arial" w:cs="Arial"/>
          <w:color w:val="000000"/>
        </w:rPr>
        <w:t xml:space="preserve">occasions for model identification and accurate parameter estimation. </w:t>
      </w:r>
      <w:r w:rsidR="00AA3D58">
        <w:rPr>
          <w:rFonts w:ascii="Arial" w:eastAsia="Arial" w:hAnsi="Arial" w:cs="Arial"/>
          <w:color w:val="000000"/>
        </w:rPr>
        <w:t xml:space="preserve">It is also consistent with research </w:t>
      </w:r>
      <w:r>
        <w:rPr>
          <w:rFonts w:ascii="Arial" w:eastAsia="Arial" w:hAnsi="Arial" w:cs="Arial"/>
          <w:color w:val="000000"/>
        </w:rPr>
        <w:t>recommend</w:t>
      </w:r>
      <w:r w:rsidR="00AA3D58">
        <w:rPr>
          <w:rFonts w:ascii="Arial" w:eastAsia="Arial" w:hAnsi="Arial" w:cs="Arial"/>
          <w:color w:val="000000"/>
        </w:rPr>
        <w:t>ing</w:t>
      </w:r>
      <w:r>
        <w:rPr>
          <w:rFonts w:ascii="Arial" w:eastAsia="Arial" w:hAnsi="Arial" w:cs="Arial"/>
          <w:color w:val="000000"/>
        </w:rPr>
        <w:t xml:space="preserve"> that developmental studies include three or more assessment points, given it is impossible for data based on two-time points to determine</w:t>
      </w:r>
      <w:r>
        <w:rPr>
          <w:rFonts w:ascii="Arial" w:eastAsia="Arial" w:hAnsi="Arial" w:cs="Arial"/>
          <w:color w:val="000000"/>
        </w:rPr>
        <w:t xml:space="preserve"> the shape of development (since linear, straight line change is the only possible form, given two assessments</w:t>
      </w:r>
      <w:r w:rsidR="00AA3D58">
        <w:rPr>
          <w:rFonts w:ascii="Arial" w:eastAsia="Arial" w:hAnsi="Arial" w:cs="Arial"/>
          <w:color w:val="000000"/>
        </w:rPr>
        <w:t>; see [@duncan2009]</w:t>
      </w:r>
      <w:r>
        <w:rPr>
          <w:rFonts w:ascii="Arial" w:eastAsia="Arial" w:hAnsi="Arial" w:cs="Arial"/>
          <w:color w:val="000000"/>
        </w:rPr>
        <w:t>). Research designs that include three or more time points allow for increasingly nuanced analyses that more adequately tease a</w:t>
      </w:r>
      <w:r>
        <w:rPr>
          <w:rFonts w:ascii="Arial" w:eastAsia="Arial" w:hAnsi="Arial" w:cs="Arial"/>
          <w:color w:val="000000"/>
        </w:rPr>
        <w:t xml:space="preserve">part sources of variation and covariation among the repeated assessments [@king2018]– a key aspect of inferential research. </w:t>
      </w:r>
      <w:r w:rsidR="00107865">
        <w:rPr>
          <w:rFonts w:ascii="Arial" w:eastAsia="Arial" w:hAnsi="Arial" w:cs="Arial"/>
          <w:color w:val="000000"/>
        </w:rPr>
        <w:t>To illustrate</w:t>
      </w:r>
      <w:r>
        <w:rPr>
          <w:rFonts w:ascii="Arial" w:eastAsia="Arial" w:hAnsi="Arial" w:cs="Arial"/>
          <w:color w:val="000000"/>
        </w:rPr>
        <w:t xml:space="preserve">, developmental theories are typically interested in understanding patterns of </w:t>
      </w:r>
      <w:r>
        <w:rPr>
          <w:rFonts w:ascii="Arial" w:eastAsia="Arial" w:hAnsi="Arial" w:cs="Arial"/>
          <w:i/>
          <w:color w:val="000000"/>
        </w:rPr>
        <w:t>within-individual</w:t>
      </w:r>
      <w:r>
        <w:rPr>
          <w:rFonts w:ascii="Arial" w:eastAsia="Arial" w:hAnsi="Arial" w:cs="Arial"/>
          <w:color w:val="000000"/>
        </w:rPr>
        <w:t xml:space="preserve"> change over time (disc</w:t>
      </w:r>
      <w:r>
        <w:rPr>
          <w:rFonts w:ascii="Arial" w:eastAsia="Arial" w:hAnsi="Arial" w:cs="Arial"/>
          <w:color w:val="000000"/>
        </w:rPr>
        <w:t xml:space="preserve">ussed in further detail, below); however, two data points provide meager information on change at the person level. This point is further underscored in a recent review of statistical models commonly touted as distinguishing </w:t>
      </w:r>
      <w:r>
        <w:rPr>
          <w:rFonts w:ascii="Arial" w:eastAsia="Arial" w:hAnsi="Arial" w:cs="Arial"/>
          <w:i/>
          <w:color w:val="000000"/>
        </w:rPr>
        <w:t>within-individual</w:t>
      </w:r>
      <w:r>
        <w:rPr>
          <w:rFonts w:ascii="Arial" w:eastAsia="Arial" w:hAnsi="Arial" w:cs="Arial"/>
          <w:color w:val="000000"/>
        </w:rPr>
        <w:t xml:space="preserve"> vs </w:t>
      </w:r>
      <w:r>
        <w:rPr>
          <w:rFonts w:ascii="Arial" w:eastAsia="Arial" w:hAnsi="Arial" w:cs="Arial"/>
          <w:i/>
          <w:color w:val="000000"/>
        </w:rPr>
        <w:t>between-in</w:t>
      </w:r>
      <w:r>
        <w:rPr>
          <w:rFonts w:ascii="Arial" w:eastAsia="Arial" w:hAnsi="Arial" w:cs="Arial"/>
          <w:i/>
          <w:color w:val="000000"/>
        </w:rPr>
        <w:t>dividual</w:t>
      </w:r>
      <w:r>
        <w:rPr>
          <w:rFonts w:ascii="Arial" w:eastAsia="Arial" w:hAnsi="Arial" w:cs="Arial"/>
          <w:color w:val="000000"/>
        </w:rPr>
        <w:t xml:space="preserve"> sources of variance in which the study authors concluded “… researchers are limited when attempting to differentiate these sources of variation in psychological phenomenon when using two waves of data” and perhaps more concerning, “…the models dis</w:t>
      </w:r>
      <w:r>
        <w:rPr>
          <w:rFonts w:ascii="Arial" w:eastAsia="Arial" w:hAnsi="Arial" w:cs="Arial"/>
          <w:color w:val="000000"/>
        </w:rPr>
        <w:t xml:space="preserve">cussed here do not offer a feasible way to overcome these inherent limitations” </w:t>
      </w:r>
      <w:hyperlink r:id="rId9">
        <w:r>
          <w:rPr>
            <w:rFonts w:ascii="Arial" w:eastAsia="Arial" w:hAnsi="Arial" w:cs="Arial"/>
            <w:color w:val="000000"/>
          </w:rPr>
          <w:t>@littlefield2021</w:t>
        </w:r>
      </w:hyperlink>
      <w:r>
        <w:rPr>
          <w:rFonts w:ascii="Arial" w:eastAsia="Arial" w:hAnsi="Arial" w:cs="Arial"/>
          <w:color w:val="000000"/>
        </w:rPr>
        <w:t>. It is important to note, however, that despite the current focus on two-wave designs versus three or more assessment waves, gar</w:t>
      </w:r>
      <w:r>
        <w:rPr>
          <w:rFonts w:ascii="Arial" w:eastAsia="Arial" w:hAnsi="Arial" w:cs="Arial"/>
          <w:color w:val="000000"/>
        </w:rPr>
        <w:t xml:space="preserve">nering three assessment points is not a panacea for longitudinal modeling. Indeed, several contemporary longitudinal models designed to isolate </w:t>
      </w:r>
      <w:r>
        <w:rPr>
          <w:rFonts w:ascii="Arial" w:eastAsia="Arial" w:hAnsi="Arial" w:cs="Arial"/>
          <w:i/>
          <w:color w:val="000000"/>
        </w:rPr>
        <w:t>within-individual</w:t>
      </w:r>
      <w:r>
        <w:rPr>
          <w:rFonts w:ascii="Arial" w:eastAsia="Arial" w:hAnsi="Arial" w:cs="Arial"/>
          <w:color w:val="000000"/>
        </w:rPr>
        <w:t xml:space="preserve"> variability [e.g., the Latent Curve Model with Structured Residuals; @curran2014a] require at </w:t>
      </w:r>
      <w:r>
        <w:rPr>
          <w:rFonts w:ascii="Arial" w:eastAsia="Arial" w:hAnsi="Arial" w:cs="Arial"/>
          <w:color w:val="000000"/>
        </w:rPr>
        <w:t>least four assessments to parameterize fully and, more generally, increasingly accurate parameter estimates are obtained as more assessment occasions are used [@duncan2009].</w:t>
      </w:r>
    </w:p>
    <w:p w14:paraId="00000020" w14:textId="77777777" w:rsidR="0019398E" w:rsidRDefault="0019398E">
      <w:pPr>
        <w:pStyle w:val="Heading2"/>
        <w:spacing w:before="0"/>
        <w:rPr>
          <w:rFonts w:ascii="Arial" w:eastAsia="Arial" w:hAnsi="Arial" w:cs="Arial"/>
          <w:color w:val="000000"/>
          <w:sz w:val="24"/>
          <w:szCs w:val="24"/>
        </w:rPr>
      </w:pPr>
      <w:bookmarkStart w:id="17" w:name="3rdcrjn" w:colFirst="0" w:colLast="0"/>
      <w:bookmarkStart w:id="18" w:name="_17dp8vu" w:colFirst="0" w:colLast="0"/>
      <w:bookmarkEnd w:id="17"/>
      <w:bookmarkEnd w:id="18"/>
    </w:p>
    <w:p w14:paraId="00000021"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2.2 Types of stability and change</w:t>
      </w:r>
    </w:p>
    <w:p w14:paraId="00000022" w14:textId="2D1FB1CD"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one were to try to sum up what development i</w:t>
      </w:r>
      <w:r>
        <w:rPr>
          <w:rFonts w:ascii="Arial" w:eastAsia="Arial" w:hAnsi="Arial" w:cs="Arial"/>
          <w:color w:val="000000"/>
        </w:rPr>
        <w:t xml:space="preserve">n a living organism is exactly, one could plausibly argue it’s the characterization of stability and change as the organism traverses the life course. There are a few different ways to think of stability (and change). Consider we measure the height of all </w:t>
      </w:r>
      <w:r>
        <w:rPr>
          <w:rFonts w:ascii="Arial" w:eastAsia="Arial" w:hAnsi="Arial" w:cs="Arial"/>
          <w:color w:val="000000"/>
        </w:rPr>
        <w:t>youth in a 6th-grade class, once in the fall at the beginning of the school year and once again in the spring at the end of the school year. A common first step may be to compare the class’s average height values obtained at these two different measurement</w:t>
      </w:r>
      <w:r>
        <w:rPr>
          <w:rFonts w:ascii="Arial" w:eastAsia="Arial" w:hAnsi="Arial" w:cs="Arial"/>
          <w:color w:val="000000"/>
        </w:rPr>
        <w:t xml:space="preserve"> occasions. This comparison of the average scores for the same group of individuals </w:t>
      </w:r>
      <w:r>
        <w:rPr>
          <w:rFonts w:ascii="Arial" w:eastAsia="Arial" w:hAnsi="Arial" w:cs="Arial"/>
        </w:rPr>
        <w:t>at multiple</w:t>
      </w:r>
      <w:r>
        <w:rPr>
          <w:rFonts w:ascii="Arial" w:eastAsia="Arial" w:hAnsi="Arial" w:cs="Arial"/>
          <w:color w:val="000000"/>
        </w:rPr>
        <w:t xml:space="preserve"> time points is referred to as “</w:t>
      </w:r>
      <w:r>
        <w:rPr>
          <w:rFonts w:ascii="Arial" w:eastAsia="Arial" w:hAnsi="Arial" w:cs="Arial"/>
          <w:i/>
          <w:color w:val="000000"/>
        </w:rPr>
        <w:t>mean-level</w:t>
      </w:r>
      <w:r>
        <w:rPr>
          <w:rFonts w:ascii="Arial" w:eastAsia="Arial" w:hAnsi="Arial" w:cs="Arial"/>
          <w:color w:val="000000"/>
        </w:rPr>
        <w:t xml:space="preserve">” stability as it provides information about continuity and change in the group level of an outcome of interest (e.g., </w:t>
      </w:r>
      <w:r>
        <w:rPr>
          <w:rFonts w:ascii="Arial" w:eastAsia="Arial" w:hAnsi="Arial" w:cs="Arial"/>
          <w:color w:val="000000"/>
        </w:rPr>
        <w:t>height) over time. Another type of stability involves calculating the correlation between the values obtained at different time points (e.g., ‘height in the fall’ with ‘height in the spring’). This type of “</w:t>
      </w:r>
      <w:r>
        <w:rPr>
          <w:rFonts w:ascii="Arial" w:eastAsia="Arial" w:hAnsi="Arial" w:cs="Arial"/>
          <w:i/>
          <w:color w:val="000000"/>
        </w:rPr>
        <w:t>rank-order</w:t>
      </w:r>
      <w:r>
        <w:rPr>
          <w:rFonts w:ascii="Arial" w:eastAsia="Arial" w:hAnsi="Arial" w:cs="Arial"/>
          <w:color w:val="000000"/>
        </w:rPr>
        <w:t>” stability evaluates between-individua</w:t>
      </w:r>
      <w:r>
        <w:rPr>
          <w:rFonts w:ascii="Arial" w:eastAsia="Arial" w:hAnsi="Arial" w:cs="Arial"/>
          <w:color w:val="000000"/>
        </w:rPr>
        <w:t xml:space="preserve">l change by focusing on the degree to which individuals retain their relative placement in a group across time. </w:t>
      </w:r>
      <w:r w:rsidR="00B82948">
        <w:rPr>
          <w:rFonts w:ascii="Arial" w:eastAsia="Arial" w:hAnsi="Arial" w:cs="Arial"/>
          <w:color w:val="000000"/>
        </w:rPr>
        <w:t>Consider</w:t>
      </w:r>
      <w:del w:id="19" w:author="Littlefield, Andrew" w:date="2023-04-25T09:11:00Z">
        <w:r w:rsidDel="005753A9">
          <w:rPr>
            <w:rFonts w:ascii="Arial" w:eastAsia="Arial" w:hAnsi="Arial" w:cs="Arial"/>
            <w:color w:val="000000"/>
          </w:rPr>
          <w:delText>,</w:delText>
        </w:r>
      </w:del>
      <w:r>
        <w:rPr>
          <w:rFonts w:ascii="Arial" w:eastAsia="Arial" w:hAnsi="Arial" w:cs="Arial"/>
          <w:color w:val="000000"/>
        </w:rPr>
        <w:t xml:space="preserve"> someone who is the shortest person in </w:t>
      </w:r>
      <w:r w:rsidR="00B82948">
        <w:rPr>
          <w:rFonts w:ascii="Arial" w:eastAsia="Arial" w:hAnsi="Arial" w:cs="Arial"/>
          <w:color w:val="000000"/>
        </w:rPr>
        <w:t>their</w:t>
      </w:r>
      <w:r>
        <w:rPr>
          <w:rFonts w:ascii="Arial" w:eastAsia="Arial" w:hAnsi="Arial" w:cs="Arial"/>
          <w:color w:val="000000"/>
        </w:rPr>
        <w:t xml:space="preserve"> class in 6th grade may grow considerably over the school year (i.e., exhibit mean level ch</w:t>
      </w:r>
      <w:r>
        <w:rPr>
          <w:rFonts w:ascii="Arial" w:eastAsia="Arial" w:hAnsi="Arial" w:cs="Arial"/>
          <w:color w:val="000000"/>
        </w:rPr>
        <w:t xml:space="preserve">ange), but remain the shortest person among </w:t>
      </w:r>
      <w:r w:rsidR="00B82948">
        <w:rPr>
          <w:rFonts w:ascii="Arial" w:eastAsia="Arial" w:hAnsi="Arial" w:cs="Arial"/>
          <w:color w:val="000000"/>
        </w:rPr>
        <w:t>their</w:t>
      </w:r>
      <w:r>
        <w:rPr>
          <w:rFonts w:ascii="Arial" w:eastAsia="Arial" w:hAnsi="Arial" w:cs="Arial"/>
          <w:color w:val="000000"/>
        </w:rPr>
        <w:t xml:space="preserve"> classmates. That is, </w:t>
      </w:r>
      <w:r w:rsidR="00A83335">
        <w:rPr>
          <w:rFonts w:ascii="Arial" w:eastAsia="Arial" w:hAnsi="Arial" w:cs="Arial"/>
          <w:color w:val="000000"/>
        </w:rPr>
        <w:t xml:space="preserve">the </w:t>
      </w:r>
      <w:r w:rsidR="00B82948">
        <w:rPr>
          <w:rFonts w:ascii="Arial" w:eastAsia="Arial" w:hAnsi="Arial" w:cs="Arial"/>
          <w:color w:val="000000"/>
        </w:rPr>
        <w:t>individual</w:t>
      </w:r>
      <w:r>
        <w:rPr>
          <w:rFonts w:ascii="Arial" w:eastAsia="Arial" w:hAnsi="Arial" w:cs="Arial"/>
          <w:color w:val="000000"/>
        </w:rPr>
        <w:t xml:space="preserve"> is manifesting a type of rank-order stability. Both types of stability and change are important. </w:t>
      </w:r>
      <w:r w:rsidR="00493293">
        <w:rPr>
          <w:rFonts w:ascii="Arial" w:eastAsia="Arial" w:hAnsi="Arial" w:cs="Arial"/>
          <w:color w:val="000000"/>
        </w:rPr>
        <w:t>M</w:t>
      </w:r>
      <w:r>
        <w:rPr>
          <w:rFonts w:ascii="Arial" w:eastAsia="Arial" w:hAnsi="Arial" w:cs="Arial"/>
          <w:color w:val="000000"/>
        </w:rPr>
        <w:t xml:space="preserve">ean-level change in certain traits might help to explain why, in </w:t>
      </w:r>
      <w:r>
        <w:rPr>
          <w:rFonts w:ascii="Arial" w:eastAsia="Arial" w:hAnsi="Arial" w:cs="Arial"/>
          <w:color w:val="000000"/>
        </w:rPr>
        <w:t>general, individuals are particularly vulnerable to social influences at some ages more than others; rank order change might help to quantify the extent to which certain characteristics of the individual are more trait-like. For example, in some areas of d</w:t>
      </w:r>
      <w:r>
        <w:rPr>
          <w:rFonts w:ascii="Arial" w:eastAsia="Arial" w:hAnsi="Arial" w:cs="Arial"/>
          <w:color w:val="000000"/>
        </w:rPr>
        <w:t>evelopment, there is considerable mean-level change that occurs over time (e.g., changes in Big 5 personality traits), but relatively high rank-order stability. Despite the useful information afforded by examining mean-level and rank-order change, these ap</w:t>
      </w:r>
      <w:r>
        <w:rPr>
          <w:rFonts w:ascii="Arial" w:eastAsia="Arial" w:hAnsi="Arial" w:cs="Arial"/>
          <w:color w:val="000000"/>
        </w:rPr>
        <w:t>proaches are limited in that they provide little information about patterns of “</w:t>
      </w:r>
      <w:r>
        <w:rPr>
          <w:rFonts w:ascii="Arial" w:eastAsia="Arial" w:hAnsi="Arial" w:cs="Arial"/>
          <w:i/>
          <w:color w:val="000000"/>
        </w:rPr>
        <w:t>within-individual</w:t>
      </w:r>
      <w:r>
        <w:rPr>
          <w:rFonts w:ascii="Arial" w:eastAsia="Arial" w:hAnsi="Arial" w:cs="Arial"/>
          <w:color w:val="000000"/>
        </w:rPr>
        <w:t xml:space="preserve">” change and, in turn, </w:t>
      </w:r>
      <w:commentRangeStart w:id="20"/>
      <w:r>
        <w:rPr>
          <w:rFonts w:ascii="Arial" w:eastAsia="Arial" w:hAnsi="Arial" w:cs="Arial"/>
          <w:color w:val="000000"/>
        </w:rPr>
        <w:t>can result in fundamental misinterpretations about substantial or meaningful changes in an outcome of interest.</w:t>
      </w:r>
      <w:commentRangeEnd w:id="20"/>
      <w:r w:rsidR="005753A9">
        <w:rPr>
          <w:rStyle w:val="CommentReference"/>
        </w:rPr>
        <w:commentReference w:id="20"/>
      </w:r>
    </w:p>
    <w:p w14:paraId="00000023" w14:textId="77777777" w:rsidR="0019398E" w:rsidRDefault="0019398E">
      <w:pPr>
        <w:pBdr>
          <w:top w:val="nil"/>
          <w:left w:val="nil"/>
          <w:bottom w:val="nil"/>
          <w:right w:val="nil"/>
          <w:between w:val="nil"/>
        </w:pBdr>
        <w:spacing w:after="0"/>
        <w:rPr>
          <w:rFonts w:ascii="Arial" w:eastAsia="Arial" w:hAnsi="Arial" w:cs="Arial"/>
        </w:rPr>
      </w:pPr>
    </w:p>
    <w:p w14:paraId="00000024" w14:textId="1119694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There is growing recogn</w:t>
      </w:r>
      <w:r>
        <w:rPr>
          <w:rFonts w:ascii="Arial" w:eastAsia="Arial" w:hAnsi="Arial" w:cs="Arial"/>
          <w:color w:val="000000"/>
        </w:rPr>
        <w:t xml:space="preserve">ition that statistical models commonly applied to longitudinal data often fail to </w:t>
      </w:r>
      <w:del w:id="21" w:author="Littlefield, Andrew" w:date="2023-04-25T09:13:00Z">
        <w:r w:rsidDel="005753A9">
          <w:rPr>
            <w:rFonts w:ascii="Arial" w:eastAsia="Arial" w:hAnsi="Arial" w:cs="Arial"/>
            <w:color w:val="000000"/>
          </w:rPr>
          <w:delText xml:space="preserve">comport </w:delText>
        </w:r>
      </w:del>
      <w:ins w:id="22" w:author="Littlefield, Andrew" w:date="2023-04-25T09:13:00Z">
        <w:r w:rsidR="005753A9">
          <w:rPr>
            <w:rFonts w:ascii="Arial" w:eastAsia="Arial" w:hAnsi="Arial" w:cs="Arial"/>
            <w:color w:val="000000"/>
          </w:rPr>
          <w:t>align</w:t>
        </w:r>
        <w:r w:rsidR="005753A9">
          <w:rPr>
            <w:rFonts w:ascii="Arial" w:eastAsia="Arial" w:hAnsi="Arial" w:cs="Arial"/>
            <w:color w:val="000000"/>
          </w:rPr>
          <w:t xml:space="preserve"> </w:t>
        </w:r>
      </w:ins>
      <w:r>
        <w:rPr>
          <w:rFonts w:ascii="Arial" w:eastAsia="Arial" w:hAnsi="Arial" w:cs="Arial"/>
          <w:color w:val="000000"/>
        </w:rPr>
        <w:t>with the developmental theory they are being used to assess (e.g., Curran, Lee, Howard, Lane, &amp; MacCallum, 2012; Hoffman, 2015; Littlefield et al., 2021; xxxxx et al.</w:t>
      </w:r>
      <w:r>
        <w:rPr>
          <w:rFonts w:ascii="Arial" w:eastAsia="Arial" w:hAnsi="Arial" w:cs="Arial"/>
          <w:color w:val="000000"/>
        </w:rPr>
        <w:t xml:space="preserve"> (xxxx). Specifically, developmental studies typically involve the use of prospective data to inform theories that are concerned with clear </w:t>
      </w:r>
      <w:r>
        <w:rPr>
          <w:rFonts w:ascii="Arial" w:eastAsia="Arial" w:hAnsi="Arial" w:cs="Arial"/>
          <w:i/>
          <w:color w:val="000000"/>
        </w:rPr>
        <w:t>within-person</w:t>
      </w:r>
      <w:r>
        <w:rPr>
          <w:rFonts w:ascii="Arial" w:eastAsia="Arial" w:hAnsi="Arial" w:cs="Arial"/>
          <w:color w:val="000000"/>
        </w:rPr>
        <w:t xml:space="preserve"> (i.e., intraindividual) processes (e.g., how phenotypes change or remain stable within individuals ove</w:t>
      </w:r>
      <w:r>
        <w:rPr>
          <w:rFonts w:ascii="Arial" w:eastAsia="Arial" w:hAnsi="Arial" w:cs="Arial"/>
          <w:color w:val="000000"/>
        </w:rPr>
        <w:t xml:space="preserve">r time) [e.g., see </w:t>
      </w:r>
      <w:commentRangeStart w:id="23"/>
      <w:r>
        <w:rPr>
          <w:rFonts w:ascii="Arial" w:eastAsia="Arial" w:hAnsi="Arial" w:cs="Arial"/>
          <w:color w:val="000000"/>
        </w:rPr>
        <w:t>@curran2011</w:t>
      </w:r>
      <w:commentRangeEnd w:id="23"/>
      <w:r w:rsidR="005753A9">
        <w:rPr>
          <w:rStyle w:val="CommentReference"/>
        </w:rPr>
        <w:commentReference w:id="23"/>
      </w:r>
      <w:r>
        <w:rPr>
          <w:rFonts w:ascii="Arial" w:eastAsia="Arial" w:hAnsi="Arial" w:cs="Arial"/>
          <w:color w:val="000000"/>
        </w:rPr>
        <w:t>]. Despite this, methods generally unsuited for disaggregating between- and within-person effects (e.g., cross-lagged panel models [CLPM]) remain common within various extant literatures</w:t>
      </w:r>
      <w:commentRangeStart w:id="24"/>
      <w:r>
        <w:rPr>
          <w:rFonts w:ascii="Arial" w:eastAsia="Arial" w:hAnsi="Arial" w:cs="Arial"/>
          <w:color w:val="000000"/>
        </w:rPr>
        <w:t>. As a result, experts increasingly caut</w:t>
      </w:r>
      <w:r>
        <w:rPr>
          <w:rFonts w:ascii="Arial" w:eastAsia="Arial" w:hAnsi="Arial" w:cs="Arial"/>
          <w:color w:val="000000"/>
        </w:rPr>
        <w:t xml:space="preserve">ion about the need to </w:t>
      </w:r>
      <w:r>
        <w:rPr>
          <w:rFonts w:ascii="Arial" w:eastAsia="Arial" w:hAnsi="Arial" w:cs="Arial"/>
          <w:color w:val="FF0000"/>
        </w:rPr>
        <w:t>xxxxxxxx</w:t>
      </w:r>
      <w:r>
        <w:rPr>
          <w:rFonts w:ascii="Arial" w:eastAsia="Arial" w:hAnsi="Arial" w:cs="Arial"/>
          <w:color w:val="000000"/>
        </w:rPr>
        <w:t xml:space="preserve"> [@xxxxx]. </w:t>
      </w:r>
      <w:commentRangeEnd w:id="24"/>
      <w:r w:rsidR="005F2766">
        <w:rPr>
          <w:rStyle w:val="CommentReference"/>
        </w:rPr>
        <w:commentReference w:id="24"/>
      </w:r>
      <w:r>
        <w:rPr>
          <w:rFonts w:ascii="Arial" w:eastAsia="Arial" w:hAnsi="Arial" w:cs="Arial"/>
          <w:color w:val="000000"/>
        </w:rPr>
        <w:t>Fortunately, there exists a range of models that have been proposed to tease apart between- and within-person sources of variance across time [see @littlefield2021; @orth2021]. Most of these contemporary alternative</w:t>
      </w:r>
      <w:r>
        <w:rPr>
          <w:rFonts w:ascii="Arial" w:eastAsia="Arial" w:hAnsi="Arial" w:cs="Arial"/>
          <w:color w:val="000000"/>
        </w:rPr>
        <w:t>s incorporate time-specific latent variables to capture between-person sources of variance and model within-person deviations around an individual’s mean (or trait) level across time [e.g., RI-CLPM, @hamaker2015; LCM-SR, @curran2014a]. It is important to n</w:t>
      </w:r>
      <w:r>
        <w:rPr>
          <w:rFonts w:ascii="Arial" w:eastAsia="Arial" w:hAnsi="Arial" w:cs="Arial"/>
          <w:color w:val="000000"/>
        </w:rPr>
        <w:t>ote</w:t>
      </w:r>
      <w:ins w:id="25" w:author="Littlefield, Andrew" w:date="2023-04-25T09:14:00Z">
        <w:r w:rsidR="00307F9C">
          <w:rPr>
            <w:rFonts w:ascii="Arial" w:eastAsia="Arial" w:hAnsi="Arial" w:cs="Arial"/>
            <w:color w:val="000000"/>
          </w:rPr>
          <w:t>,</w:t>
        </w:r>
      </w:ins>
      <w:r>
        <w:rPr>
          <w:rFonts w:ascii="Arial" w:eastAsia="Arial" w:hAnsi="Arial" w:cs="Arial"/>
          <w:color w:val="000000"/>
        </w:rPr>
        <w:t xml:space="preserve"> however</w:t>
      </w:r>
      <w:ins w:id="26" w:author="Littlefield, Andrew" w:date="2023-04-25T09:15:00Z">
        <w:r w:rsidR="00307F9C">
          <w:rPr>
            <w:rFonts w:ascii="Arial" w:eastAsia="Arial" w:hAnsi="Arial" w:cs="Arial"/>
            <w:color w:val="000000"/>
          </w:rPr>
          <w:t>,</w:t>
        </w:r>
      </w:ins>
      <w:r>
        <w:rPr>
          <w:rFonts w:ascii="Arial" w:eastAsia="Arial" w:hAnsi="Arial" w:cs="Arial"/>
          <w:color w:val="000000"/>
        </w:rPr>
        <w:t xml:space="preserve"> that these models require multiple assessments waves (e.g., four or more to fully specify the LCM-SR), additional expertise to overcome issues with model convergence, and appreciation of modeling assumptions when attempting to adjudicate among </w:t>
      </w:r>
      <w:r>
        <w:rPr>
          <w:rFonts w:ascii="Arial" w:eastAsia="Arial" w:hAnsi="Arial" w:cs="Arial"/>
          <w:color w:val="000000"/>
        </w:rPr>
        <w:t>potential models in each research context [see @littlefield2021, for further discussion].</w:t>
      </w:r>
    </w:p>
    <w:p w14:paraId="00000025" w14:textId="77777777" w:rsidR="0019398E" w:rsidRDefault="0019398E">
      <w:pPr>
        <w:pStyle w:val="Heading2"/>
        <w:spacing w:before="0"/>
        <w:rPr>
          <w:rFonts w:ascii="Arial" w:eastAsia="Arial" w:hAnsi="Arial" w:cs="Arial"/>
          <w:color w:val="000000"/>
          <w:sz w:val="24"/>
          <w:szCs w:val="24"/>
        </w:rPr>
      </w:pPr>
      <w:bookmarkStart w:id="27" w:name="lnxbz9" w:colFirst="0" w:colLast="0"/>
      <w:bookmarkStart w:id="28" w:name="_26in1rg" w:colFirst="0" w:colLast="0"/>
      <w:bookmarkEnd w:id="27"/>
      <w:bookmarkEnd w:id="28"/>
    </w:p>
    <w:p w14:paraId="00000026"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2.3 Model Assumptions</w:t>
      </w:r>
    </w:p>
    <w:p w14:paraId="00000027" w14:textId="6D4102F1"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Many statistical models assume certain characteristics about the data to which they are being applied. </w:t>
      </w:r>
      <w:r w:rsidR="0035324E">
        <w:rPr>
          <w:rFonts w:ascii="Arial" w:eastAsia="Arial" w:hAnsi="Arial" w:cs="Arial"/>
          <w:color w:val="000000"/>
        </w:rPr>
        <w:t>As an example</w:t>
      </w:r>
      <w:r>
        <w:rPr>
          <w:rFonts w:ascii="Arial" w:eastAsia="Arial" w:hAnsi="Arial" w:cs="Arial"/>
          <w:color w:val="000000"/>
        </w:rPr>
        <w:t>, common assumptions of par</w:t>
      </w:r>
      <w:r>
        <w:rPr>
          <w:rFonts w:ascii="Arial" w:eastAsia="Arial" w:hAnsi="Arial" w:cs="Arial"/>
          <w:color w:val="000000"/>
        </w:rPr>
        <w:t>ametric statistical models include normality, linearity, and equality of variances. These assumptions must be carefully considered before conducting analysis so that valid inferences can be made from the data; that is, violation of a model’s assumptions ca</w:t>
      </w:r>
      <w:r>
        <w:rPr>
          <w:rFonts w:ascii="Arial" w:eastAsia="Arial" w:hAnsi="Arial" w:cs="Arial"/>
          <w:color w:val="000000"/>
        </w:rPr>
        <w:t xml:space="preserve">n substantively alter the interpretation of results. Similarly, statistical models employed in the analyses of longitudinal data often entail a range of assumptions that must be closely inspected. </w:t>
      </w:r>
      <w:commentRangeStart w:id="29"/>
      <w:r>
        <w:rPr>
          <w:rFonts w:ascii="Arial" w:eastAsia="Arial" w:hAnsi="Arial" w:cs="Arial"/>
          <w:color w:val="000000"/>
        </w:rPr>
        <w:t>One central issue for repeated measurements on an individua</w:t>
      </w:r>
      <w:r>
        <w:rPr>
          <w:rFonts w:ascii="Arial" w:eastAsia="Arial" w:hAnsi="Arial" w:cs="Arial"/>
          <w:color w:val="000000"/>
        </w:rPr>
        <w:t>l is how to account for the correlated nature of the data; another common feature of longitudinal data is heterogeneous variability; that is, the variance of the response changes over the duration of the study.</w:t>
      </w:r>
      <w:commentRangeEnd w:id="29"/>
      <w:r w:rsidR="00307F9C">
        <w:rPr>
          <w:rStyle w:val="CommentReference"/>
        </w:rPr>
        <w:commentReference w:id="29"/>
      </w:r>
      <w:r>
        <w:rPr>
          <w:rFonts w:ascii="Arial" w:eastAsia="Arial" w:hAnsi="Arial" w:cs="Arial"/>
          <w:color w:val="000000"/>
        </w:rPr>
        <w:t xml:space="preserve"> Traditional techniques, such as a standard re</w:t>
      </w:r>
      <w:r>
        <w:rPr>
          <w:rFonts w:ascii="Arial" w:eastAsia="Arial" w:hAnsi="Arial" w:cs="Arial"/>
          <w:color w:val="000000"/>
        </w:rPr>
        <w:t>gression or ANOVA model, assume residuals are independent and thus are inappropriate for designs that assess (for example) the same individuals across time. That is, given the residuals are no longer independent, the standard errors from the models are bia</w:t>
      </w:r>
      <w:r>
        <w:rPr>
          <w:rFonts w:ascii="Arial" w:eastAsia="Arial" w:hAnsi="Arial" w:cs="Arial"/>
          <w:color w:val="000000"/>
        </w:rPr>
        <w:t xml:space="preserve">sed and can produce misleading inferential results. Although there are formal tests of independence for time series data (e.g., the Durbin-Watson statistic; Durbin &amp; Watson, 1950), more commonly independence is assumed to be violated in study designs with </w:t>
      </w:r>
      <w:r>
        <w:rPr>
          <w:rFonts w:ascii="Arial" w:eastAsia="Arial" w:hAnsi="Arial" w:cs="Arial"/>
          <w:color w:val="000000"/>
        </w:rPr>
        <w:t>repeated assessments. Therefore, an initial question to be addressed by a researcher analyzing prospective data is how to best model the covariance structure</w:t>
      </w:r>
      <w:r>
        <w:rPr>
          <w:rFonts w:ascii="Arial" w:eastAsia="Arial" w:hAnsi="Arial" w:cs="Arial"/>
        </w:rPr>
        <w:t xml:space="preserve"> </w:t>
      </w:r>
      <w:r>
        <w:rPr>
          <w:rFonts w:ascii="Arial" w:eastAsia="Arial" w:hAnsi="Arial" w:cs="Arial"/>
          <w:color w:val="000000"/>
        </w:rPr>
        <w:t>of said data.</w:t>
      </w:r>
    </w:p>
    <w:p w14:paraId="00000028" w14:textId="77777777" w:rsidR="0019398E" w:rsidRDefault="0019398E">
      <w:pPr>
        <w:pStyle w:val="Heading2"/>
        <w:spacing w:before="0"/>
        <w:rPr>
          <w:rFonts w:ascii="Arial" w:eastAsia="Arial" w:hAnsi="Arial" w:cs="Arial"/>
          <w:color w:val="000000"/>
          <w:sz w:val="24"/>
          <w:szCs w:val="24"/>
        </w:rPr>
      </w:pPr>
      <w:bookmarkStart w:id="30" w:name="1ksv4uv" w:colFirst="0" w:colLast="0"/>
      <w:bookmarkStart w:id="31" w:name="_35nkun2" w:colFirst="0" w:colLast="0"/>
      <w:bookmarkEnd w:id="30"/>
      <w:bookmarkEnd w:id="31"/>
    </w:p>
    <w:p w14:paraId="00000029"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2.4 Covariance Structures</w:t>
      </w:r>
    </w:p>
    <w:p w14:paraId="0000002A"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Statistical models for longitudinal data include two main components to account for assumptions that are commonly violated when working with repeated measures data: a model for the covariance among repeated measures (both the correlations among pairs of re</w:t>
      </w:r>
      <w:r>
        <w:rPr>
          <w:rFonts w:ascii="Arial" w:eastAsia="Arial" w:hAnsi="Arial" w:cs="Arial"/>
          <w:color w:val="000000"/>
        </w:rPr>
        <w:t>peated measures on an individual and the variability of the responses on different occasions), coupled with a model for the mean response and its dependence on covariates (eg, treatment group in the context of clinical trials). This allows for the specific</w:t>
      </w:r>
      <w:r>
        <w:rPr>
          <w:rFonts w:ascii="Arial" w:eastAsia="Arial" w:hAnsi="Arial" w:cs="Arial"/>
          <w:color w:val="000000"/>
        </w:rPr>
        <w:t>ation of a range of so-called covariance structures, each with its own set of tradeoffs between model fit and parsimony [e.g., see @kincaid2005].</w:t>
      </w:r>
    </w:p>
    <w:p w14:paraId="0000002B" w14:textId="77777777" w:rsidR="0019398E" w:rsidRDefault="0019398E">
      <w:pPr>
        <w:pStyle w:val="Heading2"/>
        <w:spacing w:before="0"/>
        <w:rPr>
          <w:rFonts w:ascii="Arial" w:eastAsia="Arial" w:hAnsi="Arial" w:cs="Arial"/>
          <w:color w:val="000000"/>
          <w:sz w:val="24"/>
          <w:szCs w:val="24"/>
        </w:rPr>
      </w:pPr>
      <w:bookmarkStart w:id="32" w:name="2jxsxqh" w:colFirst="0" w:colLast="0"/>
      <w:bookmarkStart w:id="33" w:name="_44sinio" w:colFirst="0" w:colLast="0"/>
      <w:bookmarkEnd w:id="32"/>
      <w:bookmarkEnd w:id="33"/>
    </w:p>
    <w:p w14:paraId="0000002C"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2.5 Accounting for Correlated Data</w:t>
      </w:r>
    </w:p>
    <w:p w14:paraId="0000002D"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As an example, one alternative structure that attempts to handle the reali</w:t>
      </w:r>
      <w:r>
        <w:rPr>
          <w:rFonts w:ascii="Arial" w:eastAsia="Arial" w:hAnsi="Arial" w:cs="Arial"/>
          <w:color w:val="000000"/>
        </w:rPr>
        <w:t xml:space="preserve">ty that correlations between repeated assessments tend to diminish across time is the autoregressive design. As the name implies, the structure assumes a subsequent measurement occasion (e.g., assessment at Wave 2) is regressed onto (that is, is predicted </w:t>
      </w:r>
      <w:r>
        <w:rPr>
          <w:rFonts w:ascii="Arial" w:eastAsia="Arial" w:hAnsi="Arial" w:cs="Arial"/>
          <w:color w:val="000000"/>
        </w:rPr>
        <w:t xml:space="preserve">by) a prior measurement occasion (e.g., assessment at Wave 1). The most common type of autoregressive design is the AR(1), where assessments at time T + 1 are regressed on assessments at Time T. Identical to </w:t>
      </w:r>
      <w:r>
        <w:rPr>
          <w:rFonts w:ascii="Arial" w:eastAsia="Arial" w:hAnsi="Arial" w:cs="Arial"/>
          <w:i/>
          <w:color w:val="000000"/>
        </w:rPr>
        <w:t>compound symmetry</w:t>
      </w:r>
      <w:r>
        <w:rPr>
          <w:rFonts w:ascii="Arial" w:eastAsia="Arial" w:hAnsi="Arial" w:cs="Arial"/>
          <w:color w:val="000000"/>
        </w:rPr>
        <w:t>, this model assumes the variances are homogenous across time. Diverting from compound symmetry, this model assumes the correlations between repeated assessments decline exponentially across time rather than remaining constant. For example, per the AR(1) s</w:t>
      </w:r>
      <w:r>
        <w:rPr>
          <w:rFonts w:ascii="Arial" w:eastAsia="Arial" w:hAnsi="Arial" w:cs="Arial"/>
          <w:color w:val="000000"/>
        </w:rPr>
        <w:t>tructure, if the correlation between Time 1 and Time 2 data is thought to be .5, then the correlation between Time 1 and Time 3 data would be assumed to be .5*.5 = .25, and the correlation between Time 1 and Time 4 data would be assumed to be .5*.5*.5 = .1</w:t>
      </w:r>
      <w:r>
        <w:rPr>
          <w:rFonts w:ascii="Arial" w:eastAsia="Arial" w:hAnsi="Arial" w:cs="Arial"/>
          <w:color w:val="000000"/>
        </w:rPr>
        <w:t xml:space="preserve">25. As with compound symmetry, the basic AR(1) model is parsimonious in that it only requires two parameters (the variance of the assessments and the autoregressive coefficient). </w:t>
      </w:r>
      <w:commentRangeStart w:id="34"/>
      <w:r>
        <w:rPr>
          <w:rFonts w:ascii="Arial" w:eastAsia="Arial" w:hAnsi="Arial" w:cs="Arial"/>
          <w:color w:val="000000"/>
        </w:rPr>
        <w:t>Notably, the assumption of constant autoregressive relations between assessme</w:t>
      </w:r>
      <w:r>
        <w:rPr>
          <w:rFonts w:ascii="Arial" w:eastAsia="Arial" w:hAnsi="Arial" w:cs="Arial"/>
          <w:color w:val="000000"/>
        </w:rPr>
        <w:t xml:space="preserve">nts is often relaxed in commonly employed designs that use autoregressive modeling (e.g., cross-lagged panel models [CLPM]). </w:t>
      </w:r>
      <w:commentRangeEnd w:id="34"/>
      <w:r w:rsidR="00D36BC8">
        <w:rPr>
          <w:rStyle w:val="CommentReference"/>
        </w:rPr>
        <w:commentReference w:id="34"/>
      </w:r>
      <w:commentRangeStart w:id="35"/>
      <w:r>
        <w:rPr>
          <w:rFonts w:ascii="Arial" w:eastAsia="Arial" w:hAnsi="Arial" w:cs="Arial"/>
          <w:color w:val="000000"/>
        </w:rPr>
        <w:t>These designs still typically assume an AR(1) process (e.g., it is sufficient to regress the Time 3 assessment onto the Time 2 asse</w:t>
      </w:r>
      <w:r>
        <w:rPr>
          <w:rFonts w:ascii="Arial" w:eastAsia="Arial" w:hAnsi="Arial" w:cs="Arial"/>
          <w:color w:val="000000"/>
        </w:rPr>
        <w:t>ssment and is not necessary to also regress the Time 3 assessment onto the Time 1 assessment, which would result in an AR(2) process). However, the magnitude of these relations is often allowed to differ across different AR(1) pairs of assessment (e.g., th</w:t>
      </w:r>
      <w:r>
        <w:rPr>
          <w:rFonts w:ascii="Arial" w:eastAsia="Arial" w:hAnsi="Arial" w:cs="Arial"/>
          <w:color w:val="000000"/>
        </w:rPr>
        <w:t>e relation between Time 1 and Time 2 can be different from the relation between Time 2 and Time 3).</w:t>
      </w:r>
      <w:commentRangeEnd w:id="35"/>
      <w:r w:rsidR="00746D3B">
        <w:rPr>
          <w:rStyle w:val="CommentReference"/>
        </w:rPr>
        <w:commentReference w:id="35"/>
      </w:r>
      <w:r>
        <w:rPr>
          <w:rFonts w:ascii="Arial" w:eastAsia="Arial" w:hAnsi="Arial" w:cs="Arial"/>
          <w:color w:val="000000"/>
        </w:rPr>
        <w:t xml:space="preserve"> These more commonly employed models also often relax the assumption of equal variances of the repeated assessments. Although the AR(1) structure may involve</w:t>
      </w:r>
      <w:r>
        <w:rPr>
          <w:rFonts w:ascii="Arial" w:eastAsia="Arial" w:hAnsi="Arial" w:cs="Arial"/>
          <w:color w:val="000000"/>
        </w:rPr>
        <w:t xml:space="preserve"> a more realistic set of assumptions compared to compound symmetry, in that the AR(1) model allows for diminishing correlations across time, the basic AR(1) model, as well as autoregressive models more generally, can also suffer from several limitations in</w:t>
      </w:r>
      <w:r>
        <w:rPr>
          <w:rFonts w:ascii="Arial" w:eastAsia="Arial" w:hAnsi="Arial" w:cs="Arial"/>
          <w:color w:val="000000"/>
        </w:rPr>
        <w:t xml:space="preserve"> contexts that are common in prospective designs. In particular, recent work demonstrates that if a construct being assessed prospectively across time is trait-like in nature, then autoregressive relations fail to adequately account for this trait-like str</w:t>
      </w:r>
      <w:r>
        <w:rPr>
          <w:rFonts w:ascii="Arial" w:eastAsia="Arial" w:hAnsi="Arial" w:cs="Arial"/>
          <w:color w:val="000000"/>
        </w:rPr>
        <w:t>ucture, with the downstream consequence that estimates derived from models based on AR structures (such as the CLPM) can be misleading and fail to adequately demarcate between- vs. within-person sources of variance [@hamaker2015].</w:t>
      </w:r>
    </w:p>
    <w:p w14:paraId="0000002E" w14:textId="77777777" w:rsidR="0019398E" w:rsidRDefault="0019398E">
      <w:pPr>
        <w:pStyle w:val="Heading2"/>
        <w:spacing w:before="0"/>
        <w:rPr>
          <w:rFonts w:ascii="Arial" w:eastAsia="Arial" w:hAnsi="Arial" w:cs="Arial"/>
          <w:color w:val="000000"/>
          <w:sz w:val="24"/>
          <w:szCs w:val="24"/>
        </w:rPr>
      </w:pPr>
      <w:bookmarkStart w:id="36" w:name="3j2qqm3" w:colFirst="0" w:colLast="0"/>
      <w:bookmarkStart w:id="37" w:name="_z337ya" w:colFirst="0" w:colLast="0"/>
      <w:bookmarkEnd w:id="36"/>
      <w:bookmarkEnd w:id="37"/>
    </w:p>
    <w:p w14:paraId="0000002F"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 xml:space="preserve">2.6 </w:t>
      </w:r>
      <w:commentRangeStart w:id="38"/>
      <w:r>
        <w:rPr>
          <w:rFonts w:ascii="Arial" w:eastAsia="Arial" w:hAnsi="Arial" w:cs="Arial"/>
          <w:color w:val="000000"/>
          <w:sz w:val="24"/>
          <w:szCs w:val="24"/>
        </w:rPr>
        <w:t>Linear vs non-linear</w:t>
      </w:r>
      <w:r>
        <w:rPr>
          <w:rFonts w:ascii="Arial" w:eastAsia="Arial" w:hAnsi="Arial" w:cs="Arial"/>
          <w:color w:val="000000"/>
          <w:sz w:val="24"/>
          <w:szCs w:val="24"/>
        </w:rPr>
        <w:t xml:space="preserve"> models</w:t>
      </w:r>
      <w:commentRangeEnd w:id="38"/>
      <w:r w:rsidR="00746D3B">
        <w:rPr>
          <w:rStyle w:val="CommentReference"/>
          <w:rFonts w:ascii="Cambria" w:eastAsia="Cambria" w:hAnsi="Cambria" w:cs="Cambria"/>
          <w:b w:val="0"/>
          <w:color w:val="auto"/>
        </w:rPr>
        <w:commentReference w:id="38"/>
      </w:r>
    </w:p>
    <w:p w14:paraId="00000030"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Identification of optimal statistical models and appropriate mathematical functions requires an understanding of the type of data being used. Repeated assessments can be based on either continuous or discrete measures. Examples of discrete measures</w:t>
      </w:r>
      <w:r>
        <w:rPr>
          <w:rFonts w:ascii="Arial" w:eastAsia="Arial" w:hAnsi="Arial" w:cs="Arial"/>
          <w:color w:val="000000"/>
        </w:rPr>
        <w:t xml:space="preserve"> include repeated assessments of binary variables (e.g., past 12-month alcohol use disorder status measured across ten years), ordinal variables (e.g., a single item measuring the level of agreement to a statement on a three-point scale including the categ</w:t>
      </w:r>
      <w:r>
        <w:rPr>
          <w:rFonts w:ascii="Arial" w:eastAsia="Arial" w:hAnsi="Arial" w:cs="Arial"/>
          <w:color w:val="000000"/>
        </w:rPr>
        <w:t xml:space="preserve">ories of “disagree”, “neutral”, and “agree” in an ecological momentary assessment study that involves multiple daily assessments), and count variables (e.g., number of cigarettes smoked per day across a daily diary study). In many ways, the distributional </w:t>
      </w:r>
      <w:r>
        <w:rPr>
          <w:rFonts w:ascii="Arial" w:eastAsia="Arial" w:hAnsi="Arial" w:cs="Arial"/>
          <w:color w:val="000000"/>
        </w:rPr>
        <w:t>assumptions of indicators used in longitudinal designs mirror the decision points and considerations when delineating across different types of discrete outcome variables, a topic that spans entire textbooks [e.g., see @lenz2016a]. For example, the Mplus m</w:t>
      </w:r>
      <w:r>
        <w:rPr>
          <w:rFonts w:ascii="Arial" w:eastAsia="Arial" w:hAnsi="Arial" w:cs="Arial"/>
          <w:color w:val="000000"/>
        </w:rPr>
        <w:t>anual [@muthen2017] includes examples of a) censored and censored-inflated models, b) linear growth models for binary or ordinal variables, c) linear growth models for a count outcome assuming a Poisson model, d) linear growth models for a count outcome as</w:t>
      </w:r>
      <w:r>
        <w:rPr>
          <w:rFonts w:ascii="Arial" w:eastAsia="Arial" w:hAnsi="Arial" w:cs="Arial"/>
          <w:color w:val="000000"/>
        </w:rPr>
        <w:t xml:space="preserve">suming a zero-inflated Poisson model and e) discrete- and continuous-time survival analysis for a binary outcome. Beyond these highlighted examples, other distributions (e.g., negative binomial) can be assumed for the indicators when modeling longitudinal </w:t>
      </w:r>
      <w:r>
        <w:rPr>
          <w:rFonts w:ascii="Arial" w:eastAsia="Arial" w:hAnsi="Arial" w:cs="Arial"/>
          <w:color w:val="000000"/>
        </w:rPr>
        <w:t>data. These models can account for issues that can occur when working with discrete outcomes, including overdispersion (when the variance is higher than would be expected based on a given distribution) and zero-inflation [when more zeros occur than is expe</w:t>
      </w:r>
      <w:r>
        <w:rPr>
          <w:rFonts w:ascii="Arial" w:eastAsia="Arial" w:hAnsi="Arial" w:cs="Arial"/>
          <w:color w:val="000000"/>
        </w:rPr>
        <w:t xml:space="preserve">cted based on a given distribution; see @lenz2016]. </w:t>
      </w:r>
      <w:commentRangeStart w:id="39"/>
      <w:r>
        <w:rPr>
          <w:rFonts w:ascii="Arial" w:eastAsia="Arial" w:hAnsi="Arial" w:cs="Arial"/>
          <w:color w:val="000000"/>
        </w:rPr>
        <w:t>Models involving zero-inflation parameters are referred to as two-part models, given one part of the model predicts the zero-inflation whereas the other part of the model predicts outcomes consistent with</w:t>
      </w:r>
      <w:r>
        <w:rPr>
          <w:rFonts w:ascii="Arial" w:eastAsia="Arial" w:hAnsi="Arial" w:cs="Arial"/>
          <w:color w:val="000000"/>
        </w:rPr>
        <w:t xml:space="preserve"> a given distribution [e.g., Poisson distribution; see @farewell2017, for a review of two-part models for longitudinal data].</w:t>
      </w:r>
      <w:commentRangeEnd w:id="39"/>
      <w:r w:rsidR="00193073">
        <w:rPr>
          <w:rStyle w:val="CommentReference"/>
        </w:rPr>
        <w:commentReference w:id="39"/>
      </w:r>
      <w:r>
        <w:rPr>
          <w:rFonts w:ascii="Arial" w:eastAsia="Arial" w:hAnsi="Arial" w:cs="Arial"/>
          <w:color w:val="000000"/>
        </w:rPr>
        <w:t xml:space="preserve"> </w:t>
      </w:r>
      <w:commentRangeStart w:id="40"/>
      <w:r>
        <w:rPr>
          <w:rFonts w:ascii="Arial" w:eastAsia="Arial" w:hAnsi="Arial" w:cs="Arial"/>
          <w:color w:val="000000"/>
        </w:rPr>
        <w:t>Although there exist several alternative models for discrete indicators, some more recent models that have been proposed for prosp</w:t>
      </w:r>
      <w:r>
        <w:rPr>
          <w:rFonts w:ascii="Arial" w:eastAsia="Arial" w:hAnsi="Arial" w:cs="Arial"/>
          <w:color w:val="000000"/>
        </w:rPr>
        <w:t xml:space="preserve">ective data are only feasible in cases where indicators are assumed to be continuous rather than discrete [e.g., </w:t>
      </w:r>
      <w:r>
        <w:rPr>
          <w:rFonts w:ascii="Arial" w:eastAsia="Arial" w:hAnsi="Arial" w:cs="Arial"/>
        </w:rPr>
        <w:t>LCM-SR</w:t>
      </w:r>
      <w:r>
        <w:rPr>
          <w:rFonts w:ascii="Arial" w:eastAsia="Arial" w:hAnsi="Arial" w:cs="Arial"/>
          <w:color w:val="000000"/>
        </w:rPr>
        <w:t xml:space="preserve">; @curran2014]. </w:t>
      </w:r>
      <w:commentRangeEnd w:id="40"/>
      <w:r w:rsidR="00193073">
        <w:rPr>
          <w:rStyle w:val="CommentReference"/>
        </w:rPr>
        <w:commentReference w:id="40"/>
      </w:r>
      <w:r>
        <w:rPr>
          <w:rFonts w:ascii="Arial" w:eastAsia="Arial" w:hAnsi="Arial" w:cs="Arial"/>
          <w:color w:val="000000"/>
        </w:rPr>
        <w:t>Given the sheer breadth of issues relevant to determining better models for discrete outcomes, it is not uncommon for tex</w:t>
      </w:r>
      <w:r>
        <w:rPr>
          <w:rFonts w:ascii="Arial" w:eastAsia="Arial" w:hAnsi="Arial" w:cs="Arial"/>
          <w:color w:val="000000"/>
        </w:rPr>
        <w:t>ts on longitudinal data analysis to only cover models and approaches that assume continuous indicators [e.g., @little2013]. However, some textbooks on categorical data analysis provide more detailed coverage of the myriad issues and modeling choices to con</w:t>
      </w:r>
      <w:r>
        <w:rPr>
          <w:rFonts w:ascii="Arial" w:eastAsia="Arial" w:hAnsi="Arial" w:cs="Arial"/>
          <w:color w:val="000000"/>
        </w:rPr>
        <w:t>sider when working with discrete outcomes [e.g., @lenz2016, Chapter 11 for matched pair/two-assessment designs; Chapter 12 for marginal and transitional models for repeated designs, such as generalized estimating equations, and Chapter 13 for random effect</w:t>
      </w:r>
      <w:r>
        <w:rPr>
          <w:rFonts w:ascii="Arial" w:eastAsia="Arial" w:hAnsi="Arial" w:cs="Arial"/>
          <w:color w:val="000000"/>
        </w:rPr>
        <w:t>s models for discrete outcomes].</w:t>
      </w:r>
    </w:p>
    <w:p w14:paraId="00000031" w14:textId="77777777" w:rsidR="0019398E" w:rsidRDefault="0019398E">
      <w:pPr>
        <w:pStyle w:val="Heading2"/>
        <w:spacing w:before="0"/>
        <w:rPr>
          <w:rFonts w:ascii="Arial" w:eastAsia="Arial" w:hAnsi="Arial" w:cs="Arial"/>
          <w:color w:val="000000"/>
          <w:sz w:val="24"/>
          <w:szCs w:val="24"/>
        </w:rPr>
      </w:pPr>
      <w:bookmarkStart w:id="41" w:name="4i7ojhp" w:colFirst="0" w:colLast="0"/>
      <w:bookmarkStart w:id="42" w:name="_1y810tw" w:colFirst="0" w:colLast="0"/>
      <w:bookmarkEnd w:id="41"/>
      <w:bookmarkEnd w:id="42"/>
    </w:p>
    <w:p w14:paraId="00000032"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2.7 Missing Data/Attrition</w:t>
      </w:r>
    </w:p>
    <w:p w14:paraId="00000033"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As recently reviewed by Littlefield (in press), investigators of prospective data are confronted with study attrition (i.e., participants may not provide data at a given wave of assessment) and t</w:t>
      </w:r>
      <w:r>
        <w:rPr>
          <w:rFonts w:ascii="Arial" w:eastAsia="Arial" w:hAnsi="Arial" w:cs="Arial"/>
          <w:color w:val="000000"/>
        </w:rPr>
        <w:t xml:space="preserve">hus approaches are needed to confront the issue of missing data. Three models of missingness are typically considered in the literature [see @little1989]. These three models are data: a) missing completely at random (MCAR), b) missing at random (MAR), and </w:t>
      </w:r>
      <w:r>
        <w:rPr>
          <w:rFonts w:ascii="Arial" w:eastAsia="Arial" w:hAnsi="Arial" w:cs="Arial"/>
          <w:color w:val="000000"/>
        </w:rPr>
        <w:t>c) missing not at random (MNAR). Data that are MCAR means missing data is a random sample of all the types of participants (e.g., males) in a given dataset. MAR suggests conditionally missing at random [see @graham2009]. That is, MAR implies missingness is</w:t>
      </w:r>
      <w:r>
        <w:rPr>
          <w:rFonts w:ascii="Arial" w:eastAsia="Arial" w:hAnsi="Arial" w:cs="Arial"/>
          <w:color w:val="000000"/>
        </w:rPr>
        <w:t xml:space="preserve"> completely random (i.e., does not hinge on some unmeasured variables) once missingness has been adjusted by all available variables in a dataset (e.g., biological sex). Data that are MNAR are missing as a function of unobserved variables. @graham2009 prov</w:t>
      </w:r>
      <w:r>
        <w:rPr>
          <w:rFonts w:ascii="Arial" w:eastAsia="Arial" w:hAnsi="Arial" w:cs="Arial"/>
          <w:color w:val="000000"/>
        </w:rPr>
        <w:t>ides an excellent and easy-to-digest overview of further details involving missing data considerations.</w:t>
      </w:r>
    </w:p>
    <w:p w14:paraId="00000034" w14:textId="77777777" w:rsidR="0019398E" w:rsidRDefault="0019398E">
      <w:pPr>
        <w:pBdr>
          <w:top w:val="nil"/>
          <w:left w:val="nil"/>
          <w:bottom w:val="nil"/>
          <w:right w:val="nil"/>
          <w:between w:val="nil"/>
        </w:pBdr>
        <w:spacing w:after="0"/>
        <w:rPr>
          <w:rFonts w:ascii="Arial" w:eastAsia="Arial" w:hAnsi="Arial" w:cs="Arial"/>
        </w:rPr>
      </w:pPr>
    </w:p>
    <w:p w14:paraId="00000035" w14:textId="4C425542"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Multiple approaches have been posited to handle missing data. Before the advent of more contemporary approaches, common methods included several ad hoc</w:t>
      </w:r>
      <w:r>
        <w:rPr>
          <w:rFonts w:ascii="Arial" w:eastAsia="Arial" w:hAnsi="Arial" w:cs="Arial"/>
          <w:color w:val="000000"/>
        </w:rPr>
        <w:t xml:space="preserve"> procedures. These include eliminating the data of participants with missing data (e.g., listwise or pairwise deletion) or using mean imputation (i.e., replacing the missing value with the mean score of the sample that did participate). However, these meth</w:t>
      </w:r>
      <w:r>
        <w:rPr>
          <w:rFonts w:ascii="Arial" w:eastAsia="Arial" w:hAnsi="Arial" w:cs="Arial"/>
          <w:color w:val="000000"/>
        </w:rPr>
        <w:t xml:space="preserve">ods are not recommended because they can contribute to biased parameter estimates and research conclusions [see @graham2009]. </w:t>
      </w:r>
      <w:r w:rsidR="006A501C">
        <w:rPr>
          <w:rFonts w:ascii="Arial" w:eastAsia="Arial" w:hAnsi="Arial" w:cs="Arial"/>
          <w:color w:val="000000"/>
        </w:rPr>
        <w:t>More specifically</w:t>
      </w:r>
      <w:r>
        <w:rPr>
          <w:rFonts w:ascii="Arial" w:eastAsia="Arial" w:hAnsi="Arial" w:cs="Arial"/>
          <w:color w:val="000000"/>
        </w:rPr>
        <w:t>, the last observation carried forward (LOCF) is a common approach to imputing missing data. LOCF replaces a part</w:t>
      </w:r>
      <w:r>
        <w:rPr>
          <w:rFonts w:ascii="Arial" w:eastAsia="Arial" w:hAnsi="Arial" w:cs="Arial"/>
          <w:color w:val="000000"/>
        </w:rPr>
        <w:t>icipant’s missing values after dropout with the last available measurement [@molnar2008]. This approach assumes stability (i.e., a given participant's score is not anticipated to increase or decline after study dropout) and that the data are MCA R. However</w:t>
      </w:r>
      <w:r>
        <w:rPr>
          <w:rFonts w:ascii="Arial" w:eastAsia="Arial" w:hAnsi="Arial" w:cs="Arial"/>
          <w:color w:val="000000"/>
        </w:rPr>
        <w:t>, as described by @molnar2008, it is common for treatment groups to show higher attrition compared to control groups in studies of dementia drugs. Given that dementia worsens over time, using LOCF biases the results in favor of the treatment group [see @mo</w:t>
      </w:r>
      <w:r>
        <w:rPr>
          <w:rFonts w:ascii="Arial" w:eastAsia="Arial" w:hAnsi="Arial" w:cs="Arial"/>
          <w:color w:val="000000"/>
        </w:rPr>
        <w:t>lnar2008, for more details].</w:t>
      </w:r>
    </w:p>
    <w:p w14:paraId="00000036" w14:textId="77777777" w:rsidR="0019398E" w:rsidRDefault="0019398E">
      <w:pPr>
        <w:pBdr>
          <w:top w:val="nil"/>
          <w:left w:val="nil"/>
          <w:bottom w:val="nil"/>
          <w:right w:val="nil"/>
          <w:between w:val="nil"/>
        </w:pBdr>
        <w:spacing w:after="0"/>
        <w:rPr>
          <w:rFonts w:ascii="Arial" w:eastAsia="Arial" w:hAnsi="Arial" w:cs="Arial"/>
          <w:color w:val="000000"/>
        </w:rPr>
      </w:pPr>
    </w:p>
    <w:p w14:paraId="00000037" w14:textId="77777777"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More modern approaches, such as using maximum likelihood or multiple imputation to estimate missing data, are thought to avoid some of the biases of older approaches [see @enders2010; @graham2009]. @graham2009 noted several “m</w:t>
      </w:r>
      <w:r>
        <w:rPr>
          <w:rFonts w:ascii="Arial" w:eastAsia="Arial" w:hAnsi="Arial" w:cs="Arial"/>
          <w:color w:val="000000"/>
        </w:rPr>
        <w:t>yths” regarding missing data. For example, Graham notes many assume the data must be minimally MAR to permit estimating procedures (such as maximum likelihood or multiple imputation) compared to other, more traditional approaches (e.g., using only complete</w:t>
      </w:r>
      <w:r>
        <w:rPr>
          <w:rFonts w:ascii="Arial" w:eastAsia="Arial" w:hAnsi="Arial" w:cs="Arial"/>
          <w:color w:val="000000"/>
        </w:rPr>
        <w:t xml:space="preserve"> case data). Violations of MAR impact both traditional and more modern data estimation procedures, though as noted by Graham, violations of MAR tend to have a greater effect on older methods. Graham thus suggests that estimating missing data is a better ap</w:t>
      </w:r>
      <w:r>
        <w:rPr>
          <w:rFonts w:ascii="Arial" w:eastAsia="Arial" w:hAnsi="Arial" w:cs="Arial"/>
          <w:color w:val="000000"/>
        </w:rPr>
        <w:t>proach compared to the older procedures in most circumstances, regardless of the model of missingness [i.e., MCAR, MAR, MNAR; see @graham2009].</w:t>
      </w:r>
    </w:p>
    <w:p w14:paraId="00000038" w14:textId="77777777" w:rsidR="0019398E" w:rsidRDefault="0019398E">
      <w:pPr>
        <w:pBdr>
          <w:top w:val="nil"/>
          <w:left w:val="nil"/>
          <w:bottom w:val="nil"/>
          <w:right w:val="nil"/>
          <w:between w:val="nil"/>
        </w:pBdr>
        <w:spacing w:after="0"/>
        <w:rPr>
          <w:rFonts w:ascii="Arial" w:eastAsia="Arial" w:hAnsi="Arial" w:cs="Arial"/>
          <w:color w:val="000000"/>
        </w:rPr>
      </w:pPr>
    </w:p>
    <w:p w14:paraId="00000039" w14:textId="33EFDFE6" w:rsidR="0019398E"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Attrition from a longitudinal panel study such as ABCD is inevitable and represents a threat to the validity of</w:t>
      </w:r>
      <w:r>
        <w:rPr>
          <w:rFonts w:ascii="Arial" w:eastAsia="Arial" w:hAnsi="Arial" w:cs="Arial"/>
          <w:color w:val="000000"/>
        </w:rPr>
        <w:t xml:space="preserve"> longitudinal analyses and cross-sectional analyses conducted at later time points, especially since attrition can only be expected to grow over time. </w:t>
      </w:r>
      <w:commentRangeStart w:id="43"/>
      <w:commentRangeStart w:id="44"/>
      <w:r>
        <w:rPr>
          <w:rFonts w:ascii="Arial" w:eastAsia="Arial" w:hAnsi="Arial" w:cs="Arial"/>
          <w:color w:val="000000"/>
        </w:rPr>
        <w:t>While, to date, attrition in ABCD has been minimal (</w:t>
      </w:r>
      <w:r>
        <w:rPr>
          <w:rFonts w:ascii="Arial" w:eastAsia="Arial" w:hAnsi="Arial" w:cs="Arial"/>
          <w:color w:val="FF0000"/>
        </w:rPr>
        <w:t>some cite here</w:t>
      </w:r>
      <w:r>
        <w:rPr>
          <w:rFonts w:ascii="Arial" w:eastAsia="Arial" w:hAnsi="Arial" w:cs="Arial"/>
          <w:color w:val="000000"/>
        </w:rPr>
        <w:t>), it remains an important focus for lo</w:t>
      </w:r>
      <w:r>
        <w:rPr>
          <w:rFonts w:ascii="Arial" w:eastAsia="Arial" w:hAnsi="Arial" w:cs="Arial"/>
          <w:color w:val="000000"/>
        </w:rPr>
        <w:t>ngitudinal analysis and its significance is likely to only grow as the cohort ages.</w:t>
      </w:r>
      <w:commentRangeEnd w:id="43"/>
      <w:r>
        <w:commentReference w:id="43"/>
      </w:r>
      <w:commentRangeEnd w:id="44"/>
      <w:r w:rsidR="006A7861">
        <w:rPr>
          <w:rStyle w:val="CommentReference"/>
        </w:rPr>
        <w:commentReference w:id="44"/>
      </w:r>
      <w:r>
        <w:rPr>
          <w:rFonts w:ascii="Arial" w:eastAsia="Arial" w:hAnsi="Arial" w:cs="Arial"/>
          <w:color w:val="000000"/>
        </w:rPr>
        <w:t xml:space="preserve"> Ideally, one tries to minimize attrition through good retention practices from the outset via strategies designed to maintain engagement in the project [@cotter2005; </w:t>
      </w:r>
      <w:r>
        <w:rPr>
          <w:rFonts w:ascii="Arial" w:eastAsia="Arial" w:hAnsi="Arial" w:cs="Arial"/>
          <w:color w:val="000000"/>
        </w:rPr>
        <w:t xml:space="preserve">@hill2016; @watson2018]. However, even the best-executed studies need to anticipate growing attrition over the length of the study and implement analytic strategies designed to provide the most valid inferences. Perhaps the most key concern </w:t>
      </w:r>
      <w:r>
        <w:rPr>
          <w:rFonts w:ascii="Arial" w:eastAsia="Arial" w:hAnsi="Arial" w:cs="Arial"/>
        </w:rPr>
        <w:t>when</w:t>
      </w:r>
      <w:r>
        <w:rPr>
          <w:rFonts w:ascii="Arial" w:eastAsia="Arial" w:hAnsi="Arial" w:cs="Arial"/>
          <w:color w:val="000000"/>
        </w:rPr>
        <w:t xml:space="preserve"> dealing wi</w:t>
      </w:r>
      <w:r>
        <w:rPr>
          <w:rFonts w:ascii="Arial" w:eastAsia="Arial" w:hAnsi="Arial" w:cs="Arial"/>
          <w:color w:val="000000"/>
        </w:rPr>
        <w:t xml:space="preserve">th data that is missing due to attrition is </w:t>
      </w:r>
      <w:r>
        <w:rPr>
          <w:rFonts w:ascii="Arial" w:eastAsia="Arial" w:hAnsi="Arial" w:cs="Arial"/>
        </w:rPr>
        <w:t>determining</w:t>
      </w:r>
      <w:r>
        <w:rPr>
          <w:rFonts w:ascii="Arial" w:eastAsia="Arial" w:hAnsi="Arial" w:cs="Arial"/>
          <w:color w:val="000000"/>
        </w:rPr>
        <w:t xml:space="preserve"> the degree of bias in retained variables that is </w:t>
      </w:r>
      <w:r>
        <w:rPr>
          <w:rFonts w:ascii="Arial" w:eastAsia="Arial" w:hAnsi="Arial" w:cs="Arial"/>
        </w:rPr>
        <w:t>a consequence of</w:t>
      </w:r>
      <w:r>
        <w:rPr>
          <w:rFonts w:ascii="Arial" w:eastAsia="Arial" w:hAnsi="Arial" w:cs="Arial"/>
          <w:color w:val="000000"/>
        </w:rPr>
        <w:t xml:space="preserve"> attrition. Assuming that the data are not missing completely at random, attention to the nature of the missingness and employing techn</w:t>
      </w:r>
      <w:r>
        <w:rPr>
          <w:rFonts w:ascii="Arial" w:eastAsia="Arial" w:hAnsi="Arial" w:cs="Arial"/>
          <w:color w:val="000000"/>
        </w:rPr>
        <w:t>iques designed to mitigate attrition-related biases need to be considered in all longitudinal analyses. Several different approaches can be considered and employed depending upon the nature of the intended analyses</w:t>
      </w:r>
      <w:r>
        <w:rPr>
          <w:rFonts w:ascii="Arial" w:eastAsia="Arial" w:hAnsi="Arial" w:cs="Arial"/>
        </w:rPr>
        <w:t xml:space="preserve">, </w:t>
      </w:r>
      <w:commentRangeStart w:id="45"/>
      <w:r>
        <w:rPr>
          <w:rFonts w:ascii="Arial" w:eastAsia="Arial" w:hAnsi="Arial" w:cs="Arial"/>
          <w:color w:val="000000"/>
        </w:rPr>
        <w:t xml:space="preserve">the degree of missingness, and </w:t>
      </w:r>
      <w:r w:rsidR="00435E9F">
        <w:rPr>
          <w:rFonts w:ascii="Arial" w:eastAsia="Arial" w:hAnsi="Arial" w:cs="Arial"/>
          <w:color w:val="000000"/>
        </w:rPr>
        <w:t xml:space="preserve">data </w:t>
      </w:r>
      <w:r>
        <w:rPr>
          <w:rFonts w:ascii="Arial" w:eastAsia="Arial" w:hAnsi="Arial" w:cs="Arial"/>
          <w:color w:val="000000"/>
        </w:rPr>
        <w:t xml:space="preserve">available to help estimate </w:t>
      </w:r>
      <w:r w:rsidR="00040549">
        <w:rPr>
          <w:rFonts w:ascii="Arial" w:eastAsia="Arial" w:hAnsi="Arial" w:cs="Arial"/>
          <w:color w:val="000000"/>
        </w:rPr>
        <w:t xml:space="preserve">missing </w:t>
      </w:r>
      <w:r w:rsidR="00084112">
        <w:rPr>
          <w:rFonts w:ascii="Arial" w:eastAsia="Arial" w:hAnsi="Arial" w:cs="Arial"/>
          <w:color w:val="000000"/>
        </w:rPr>
        <w:t xml:space="preserve">and unobserved </w:t>
      </w:r>
      <w:r w:rsidR="00040549">
        <w:rPr>
          <w:rFonts w:ascii="Arial" w:eastAsia="Arial" w:hAnsi="Arial" w:cs="Arial"/>
          <w:color w:val="000000"/>
        </w:rPr>
        <w:t>values</w:t>
      </w:r>
      <w:r>
        <w:rPr>
          <w:rFonts w:ascii="Arial" w:eastAsia="Arial" w:hAnsi="Arial" w:cs="Arial"/>
          <w:color w:val="000000"/>
        </w:rPr>
        <w:t>.</w:t>
      </w:r>
      <w:commentRangeEnd w:id="45"/>
      <w:r>
        <w:commentReference w:id="45"/>
      </w:r>
    </w:p>
    <w:p w14:paraId="0000003A" w14:textId="77777777" w:rsidR="0019398E" w:rsidRDefault="0019398E">
      <w:pPr>
        <w:pStyle w:val="Heading2"/>
        <w:spacing w:before="0"/>
        <w:rPr>
          <w:rFonts w:ascii="Arial" w:eastAsia="Arial" w:hAnsi="Arial" w:cs="Arial"/>
          <w:color w:val="000000"/>
          <w:sz w:val="24"/>
          <w:szCs w:val="24"/>
        </w:rPr>
      </w:pPr>
      <w:bookmarkStart w:id="46" w:name="1ci93xb" w:colFirst="0" w:colLast="0"/>
      <w:bookmarkStart w:id="47" w:name="_2xcytpi" w:colFirst="0" w:colLast="0"/>
      <w:bookmarkEnd w:id="46"/>
      <w:bookmarkEnd w:id="47"/>
    </w:p>
    <w:p w14:paraId="0000003B" w14:textId="77777777" w:rsidR="0019398E" w:rsidRDefault="003E7528">
      <w:pPr>
        <w:pStyle w:val="Heading2"/>
        <w:spacing w:before="0"/>
        <w:rPr>
          <w:rFonts w:ascii="Arial" w:eastAsia="Arial" w:hAnsi="Arial" w:cs="Arial"/>
          <w:color w:val="000000"/>
          <w:sz w:val="24"/>
          <w:szCs w:val="24"/>
        </w:rPr>
      </w:pPr>
      <w:r>
        <w:rPr>
          <w:rFonts w:ascii="Arial" w:eastAsia="Arial" w:hAnsi="Arial" w:cs="Arial"/>
          <w:color w:val="000000"/>
          <w:sz w:val="24"/>
          <w:szCs w:val="24"/>
        </w:rPr>
        <w:t>2.8 Quantifying effect sizes longitudinally</w:t>
      </w:r>
    </w:p>
    <w:p w14:paraId="6AA41ED0" w14:textId="40C0FEC5" w:rsidR="00AE5D1C" w:rsidRDefault="003E7528">
      <w:p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Given longitudinal data involve different sources of variance, quantifying effect sizes longitudinally is a more difficult task compared to deriving </w:t>
      </w:r>
      <w:r>
        <w:rPr>
          <w:rFonts w:ascii="Arial" w:eastAsia="Arial" w:hAnsi="Arial" w:cs="Arial"/>
          <w:color w:val="000000"/>
        </w:rPr>
        <w:t>such estimates from cross-sectional data. Effect size can be defined as, “a population parameter (estimated in a sample) encapsulating the practical or clinical importance of a phenomenon under study.” [@kraemer2014]. Common effect size metrics include</w:t>
      </w:r>
      <w:bookmarkStart w:id="48" w:name="_GoBack"/>
      <w:commentRangeStart w:id="49"/>
      <w:r>
        <w:rPr>
          <w:rFonts w:ascii="Arial" w:eastAsia="Arial" w:hAnsi="Arial" w:cs="Arial"/>
          <w:color w:val="000000"/>
        </w:rPr>
        <w:t xml:space="preserve"> r (</w:t>
      </w:r>
      <w:r>
        <w:rPr>
          <w:rFonts w:ascii="Arial" w:eastAsia="Arial" w:hAnsi="Arial" w:cs="Arial"/>
          <w:color w:val="000000"/>
        </w:rPr>
        <w:t xml:space="preserve">i.e., the standardized covariance, or correlation, between two variables) and Cohen’s d [@cohen1988]. </w:t>
      </w:r>
      <w:bookmarkEnd w:id="48"/>
      <w:commentRangeEnd w:id="49"/>
      <w:r w:rsidR="003F7466">
        <w:rPr>
          <w:rStyle w:val="CommentReference"/>
        </w:rPr>
        <w:commentReference w:id="49"/>
      </w:r>
      <w:r>
        <w:rPr>
          <w:rFonts w:ascii="Arial" w:eastAsia="Arial" w:hAnsi="Arial" w:cs="Arial"/>
          <w:color w:val="000000"/>
        </w:rPr>
        <w:t>Adjustments to common effect size calculations, such as Cohen’s d, are required even when only two time points are considered [e.g., see @morris2002]. @wa</w:t>
      </w:r>
      <w:r>
        <w:rPr>
          <w:rFonts w:ascii="Arial" w:eastAsia="Arial" w:hAnsi="Arial" w:cs="Arial"/>
          <w:color w:val="000000"/>
        </w:rPr>
        <w:t>ng2019a note there are multiple approaches to obtaining standardized within-person effects, and that commonly suggested approaches (e.g., global standardization) can be problematic [see @wang2019a, for more details]. Thus, obtaining effect size metrics bas</w:t>
      </w:r>
      <w:r>
        <w:rPr>
          <w:rFonts w:ascii="Arial" w:eastAsia="Arial" w:hAnsi="Arial" w:cs="Arial"/>
          <w:color w:val="000000"/>
        </w:rPr>
        <w:t>ed on standardized estimates that are relatively simple in cross-sectional data (such as r) becomes more complex in the context of prospective data. @feingold2009 noted that equations for effects sizes used in studies involving growth modeling analysis (e.</w:t>
      </w:r>
      <w:r>
        <w:rPr>
          <w:rFonts w:ascii="Arial" w:eastAsia="Arial" w:hAnsi="Arial" w:cs="Arial"/>
          <w:color w:val="000000"/>
        </w:rPr>
        <w:t>g., latent growth curve modeling) were not mathematically equivalent, and the effect sizes were not in the same metric as effect sizes from traditional analysis [see</w:t>
      </w:r>
      <w:r>
        <w:rPr>
          <w:rFonts w:ascii="Arial" w:eastAsia="Arial" w:hAnsi="Arial" w:cs="Arial"/>
        </w:rPr>
        <w:t xml:space="preserve"> </w:t>
      </w:r>
      <w:r>
        <w:rPr>
          <w:rFonts w:ascii="Arial" w:eastAsia="Arial" w:hAnsi="Arial" w:cs="Arial"/>
          <w:color w:val="000000"/>
        </w:rPr>
        <w:t xml:space="preserve">@feingold2009, for more details]. Given this issue, there have been various proposals for </w:t>
      </w:r>
      <w:r>
        <w:rPr>
          <w:rFonts w:ascii="Arial" w:eastAsia="Arial" w:hAnsi="Arial" w:cs="Arial"/>
          <w:color w:val="000000"/>
        </w:rPr>
        <w:t xml:space="preserve">adjusting effect size measures in repeated assessments. @feingold2019 reviews the approach for effect size metrics for analyses based on growth modeling, including when considering linear and non-linear (i.e., quadratic) growth factors. @morris2002 review </w:t>
      </w:r>
      <w:r>
        <w:rPr>
          <w:rFonts w:ascii="Arial" w:eastAsia="Arial" w:hAnsi="Arial" w:cs="Arial"/>
          <w:color w:val="000000"/>
        </w:rPr>
        <w:t>various equations for effect size calculations relevant to when combining estimates in meta-analysis with repeated measures and independent-groups designs. Other approaches to quantifying effect sizes longitudinally may be based on standardized estimates f</w:t>
      </w:r>
      <w:r>
        <w:rPr>
          <w:rFonts w:ascii="Arial" w:eastAsia="Arial" w:hAnsi="Arial" w:cs="Arial"/>
          <w:color w:val="000000"/>
        </w:rPr>
        <w:t xml:space="preserve">rom models that more optimally disentangle between- and within-person sources of variance (as reviewed above). </w:t>
      </w:r>
      <w:r w:rsidR="00115A94">
        <w:rPr>
          <w:rFonts w:ascii="Arial" w:eastAsia="Arial" w:hAnsi="Arial" w:cs="Arial"/>
          <w:color w:val="000000"/>
        </w:rPr>
        <w:t>As an example</w:t>
      </w:r>
      <w:r>
        <w:rPr>
          <w:rFonts w:ascii="Arial" w:eastAsia="Arial" w:hAnsi="Arial" w:cs="Arial"/>
          <w:color w:val="000000"/>
        </w:rPr>
        <w:t xml:space="preserve">, within a RI-CLPM framework, standardized estimates between random intercepts (i.e., the correlation between two random intercepts </w:t>
      </w:r>
      <w:r>
        <w:rPr>
          <w:rFonts w:ascii="Arial" w:eastAsia="Arial" w:hAnsi="Arial" w:cs="Arial"/>
          <w:color w:val="000000"/>
        </w:rPr>
        <w:t>for two different constructs assessed repeatedly) could be used to index the between-person relation, whereas standardized estimates among the structured residuals could be used as informing the effect sizes of within-person relations.</w:t>
      </w:r>
    </w:p>
    <w:sectPr w:rsidR="00AE5D1C">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uel Hawes" w:date="2023-04-07T21:43:00Z" w:initials="SH">
    <w:p w14:paraId="2E45242A" w14:textId="77777777" w:rsidR="00E56D79" w:rsidRDefault="00922484" w:rsidP="0038458E">
      <w:r>
        <w:rPr>
          <w:rStyle w:val="CommentReference"/>
        </w:rPr>
        <w:annotationRef/>
      </w:r>
      <w:r w:rsidR="00E56D79">
        <w:rPr>
          <w:sz w:val="20"/>
          <w:szCs w:val="20"/>
        </w:rPr>
        <w:t>Any thoughts as you are reading on types of figures, tables, diagrams, etc… that would be most helpful to include within the text of the manuscript?</w:t>
      </w:r>
    </w:p>
  </w:comment>
  <w:comment w:id="3" w:author="Sam Hawes" w:date="2023-03-15T02:25:00Z" w:initials="">
    <w:p w14:paraId="00000042" w14:textId="3343792D" w:rsidR="00E56D79" w:rsidRDefault="00E56D79" w:rsidP="0091329E">
      <w:pPr>
        <w:rPr>
          <w:sz w:val="20"/>
          <w:szCs w:val="20"/>
        </w:rPr>
      </w:pPr>
      <w:r>
        <w:rPr>
          <w:sz w:val="20"/>
          <w:szCs w:val="20"/>
        </w:rPr>
        <w:t>Would it make sense to relocate the text from section “1.2 Organization of current manuscript” below, up to this region? Since the manuscript and accompanying documentation is a bit unorthodox relative to typical submissions, I thought it may be helpful to provide a brief overview of the general structure/organization (and goals/objectives) early on to help orient readers. Anyway, just a thought, others may have more helpful thoughts on this.</w:t>
      </w:r>
      <w:r>
        <w:rPr>
          <w:sz w:val="20"/>
          <w:szCs w:val="20"/>
        </w:rPr>
        <w:cr/>
      </w:r>
    </w:p>
    <w:p w14:paraId="7F73AA63" w14:textId="2D26A464" w:rsidR="003B3A86" w:rsidRDefault="003B3A86" w:rsidP="0091329E">
      <w:r>
        <w:rPr>
          <w:sz w:val="20"/>
          <w:szCs w:val="20"/>
        </w:rPr>
        <w:t>AKL: As a person the reviews/edits a fair number of papers, the sooner the paper tells me what it</w:t>
      </w:r>
      <w:r w:rsidR="000A43AA">
        <w:rPr>
          <w:sz w:val="20"/>
          <w:szCs w:val="20"/>
        </w:rPr>
        <w:t xml:space="preserve"> is about, what it is trying to</w:t>
      </w:r>
      <w:r>
        <w:rPr>
          <w:sz w:val="20"/>
          <w:szCs w:val="20"/>
        </w:rPr>
        <w:t xml:space="preserve"> accomplish, the better IMO. So yeah I would have a description of the current paper sooner, and probably before a lot of pamphlet type descriptions of the ABCD</w:t>
      </w:r>
    </w:p>
  </w:comment>
  <w:comment w:id="6" w:author="Daniel Adan Lopez" w:date="2023-03-20T14:42:00Z" w:initials="">
    <w:p w14:paraId="00000041" w14:textId="77777777"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What does this mean exactly? Does it mean that ABCD is capable of causal modeling due to its size and number of</w:t>
      </w:r>
      <w:r>
        <w:rPr>
          <w:rFonts w:ascii="Arial" w:eastAsia="Arial" w:hAnsi="Arial" w:cs="Arial"/>
          <w:color w:val="000000"/>
          <w:sz w:val="22"/>
          <w:szCs w:val="22"/>
        </w:rPr>
        <w:t xml:space="preserve"> variables measured?</w:t>
      </w:r>
    </w:p>
  </w:comment>
  <w:comment w:id="7" w:author="Samuel Hawes" w:date="2023-04-09T12:18:00Z" w:initials="SH">
    <w:p w14:paraId="70B1201D" w14:textId="77777777" w:rsidR="006A7861" w:rsidRDefault="006A7861" w:rsidP="00D64CD8">
      <w:r>
        <w:rPr>
          <w:rStyle w:val="CommentReference"/>
        </w:rPr>
        <w:annotationRef/>
      </w:r>
      <w:r>
        <w:rPr>
          <w:sz w:val="20"/>
          <w:szCs w:val="20"/>
        </w:rPr>
        <w:t xml:space="preserve">I believe that’s the gist of what it’s getting at, broadly (as long as we’re just using the term ‘causal’ here colloquially…so that no pitch forks come out :) ). We can test models that (…in theory) can consider increasingly complex associations that (…in theory) come closer to approximating “true effects”. I believe in some contexts I occasionally hear this referred to as improving a models “ecological validity”, but I’m not sure. </w:t>
      </w:r>
    </w:p>
    <w:p w14:paraId="0152E95C" w14:textId="77777777" w:rsidR="006A7861" w:rsidRDefault="006A7861" w:rsidP="00D64CD8">
      <w:r>
        <w:rPr>
          <w:sz w:val="20"/>
          <w:szCs w:val="20"/>
        </w:rPr>
        <w:t>*Do feel free to correct this if my take here is off-base</w:t>
      </w:r>
    </w:p>
  </w:comment>
  <w:comment w:id="12" w:author="Sam Hawes" w:date="2023-03-11T16:12:00Z" w:initials="">
    <w:p w14:paraId="0000003E" w14:textId="6F173AF9" w:rsidR="006A7861" w:rsidRDefault="006A7861" w:rsidP="005F1BF6">
      <w:pPr>
        <w:rPr>
          <w:sz w:val="20"/>
          <w:szCs w:val="20"/>
        </w:rPr>
      </w:pPr>
      <w:r>
        <w:rPr>
          <w:sz w:val="20"/>
          <w:szCs w:val="20"/>
        </w:rPr>
        <w:t>Very minor, but the phrasing/wording seems just slightly confusing here.</w:t>
      </w:r>
    </w:p>
    <w:p w14:paraId="693E67E7" w14:textId="2E690EC0" w:rsidR="000A43AA" w:rsidRDefault="000A43AA" w:rsidP="005F1BF6">
      <w:pPr>
        <w:rPr>
          <w:sz w:val="20"/>
          <w:szCs w:val="20"/>
        </w:rPr>
      </w:pPr>
    </w:p>
    <w:p w14:paraId="0F67A961" w14:textId="20A6C5AC" w:rsidR="000A43AA" w:rsidRDefault="000A43AA" w:rsidP="005F1BF6">
      <w:r>
        <w:rPr>
          <w:sz w:val="20"/>
          <w:szCs w:val="20"/>
        </w:rPr>
        <w:t>AKL: I was going to make a similar comment – would characterizing and assessing make more sense?</w:t>
      </w:r>
    </w:p>
  </w:comment>
  <w:comment w:id="13" w:author="Littlefield, Andrew" w:date="2023-04-25T09:05:00Z" w:initials="LA">
    <w:p w14:paraId="02F25DB0" w14:textId="62DE4EF2" w:rsidR="0044261F" w:rsidRDefault="0044261F">
      <w:pPr>
        <w:pStyle w:val="CommentText"/>
      </w:pPr>
      <w:r>
        <w:rPr>
          <w:rStyle w:val="CommentReference"/>
        </w:rPr>
        <w:annotationRef/>
      </w:r>
      <w:r>
        <w:t>I am not exactly sure what statistical properties of longitudinal data means in this context</w:t>
      </w:r>
    </w:p>
  </w:comment>
  <w:comment w:id="14" w:author="Sam Hawes" w:date="2023-03-11T16:24:00Z" w:initials="">
    <w:p w14:paraId="00000047" w14:textId="65A91456" w:rsidR="006A7861" w:rsidRDefault="006A7861" w:rsidP="00B609FB">
      <w:pPr>
        <w:rPr>
          <w:sz w:val="20"/>
          <w:szCs w:val="20"/>
        </w:rPr>
      </w:pPr>
      <w:r>
        <w:rPr>
          <w:sz w:val="20"/>
          <w:szCs w:val="20"/>
        </w:rPr>
        <w:t>I really like this sentence! That being said, it’s also included in the text above in section “2. Part I: Longitudinal Research: Basic Concepts and Considerations”. Any thoughts on if it fits better here or there?</w:t>
      </w:r>
    </w:p>
    <w:p w14:paraId="227E2353" w14:textId="65A26936" w:rsidR="005753A9" w:rsidRDefault="005753A9" w:rsidP="00B609FB">
      <w:pPr>
        <w:rPr>
          <w:sz w:val="20"/>
          <w:szCs w:val="20"/>
        </w:rPr>
      </w:pPr>
    </w:p>
    <w:p w14:paraId="22AB1A48" w14:textId="3013F7F5" w:rsidR="005753A9" w:rsidRDefault="005753A9" w:rsidP="00B609FB">
      <w:r>
        <w:rPr>
          <w:sz w:val="20"/>
          <w:szCs w:val="20"/>
        </w:rPr>
        <w:t xml:space="preserve">AKL: Maybe just rewrite one place or the other? </w:t>
      </w:r>
    </w:p>
  </w:comment>
  <w:comment w:id="20" w:author="Littlefield, Andrew" w:date="2023-04-25T09:12:00Z" w:initials="LA">
    <w:p w14:paraId="400A0800" w14:textId="746AFE46" w:rsidR="005753A9" w:rsidRDefault="005753A9">
      <w:pPr>
        <w:pStyle w:val="CommentText"/>
      </w:pPr>
      <w:r>
        <w:rPr>
          <w:rStyle w:val="CommentReference"/>
        </w:rPr>
        <w:annotationRef/>
      </w:r>
      <w:r>
        <w:t xml:space="preserve">This might be a relevant reference on this front </w:t>
      </w:r>
      <w:r>
        <w:rPr>
          <w:rFonts w:ascii="Arial" w:hAnsi="Arial" w:cs="Arial"/>
          <w:color w:val="222222"/>
          <w:shd w:val="clear" w:color="auto" w:fill="FFFFFF"/>
        </w:rPr>
        <w:t>Curran, P. J., &amp; Bauer, D. J. (2011). The disaggregation of within-person and between-person effects in longitudinal models of change. </w:t>
      </w:r>
      <w:r>
        <w:rPr>
          <w:rFonts w:ascii="Arial" w:hAnsi="Arial" w:cs="Arial"/>
          <w:i/>
          <w:iCs/>
          <w:color w:val="222222"/>
          <w:shd w:val="clear" w:color="auto" w:fill="FFFFFF"/>
        </w:rPr>
        <w:t>Annual review of psychology</w:t>
      </w:r>
      <w:r>
        <w:rPr>
          <w:rFonts w:ascii="Arial" w:hAnsi="Arial" w:cs="Arial"/>
          <w:color w:val="222222"/>
          <w:shd w:val="clear" w:color="auto" w:fill="FFFFFF"/>
        </w:rPr>
        <w:t>, </w:t>
      </w:r>
      <w:r>
        <w:rPr>
          <w:rFonts w:ascii="Arial" w:hAnsi="Arial" w:cs="Arial"/>
          <w:i/>
          <w:iCs/>
          <w:color w:val="222222"/>
          <w:shd w:val="clear" w:color="auto" w:fill="FFFFFF"/>
        </w:rPr>
        <w:t>62</w:t>
      </w:r>
      <w:r>
        <w:rPr>
          <w:rFonts w:ascii="Arial" w:hAnsi="Arial" w:cs="Arial"/>
          <w:color w:val="222222"/>
          <w:shd w:val="clear" w:color="auto" w:fill="FFFFFF"/>
        </w:rPr>
        <w:t>, 583-619.</w:t>
      </w:r>
    </w:p>
  </w:comment>
  <w:comment w:id="23" w:author="Littlefield, Andrew" w:date="2023-04-25T09:13:00Z" w:initials="LA">
    <w:p w14:paraId="1F87C62A" w14:textId="31653224" w:rsidR="005753A9" w:rsidRDefault="005753A9">
      <w:pPr>
        <w:pStyle w:val="CommentText"/>
      </w:pPr>
      <w:r>
        <w:rPr>
          <w:rStyle w:val="CommentReference"/>
        </w:rPr>
        <w:annotationRef/>
      </w:r>
      <w:r>
        <w:t>I believe this is the same reference I placed in the comment above</w:t>
      </w:r>
    </w:p>
  </w:comment>
  <w:comment w:id="24" w:author="Littlefield, Andrew" w:date="2023-04-25T09:13:00Z" w:initials="LA">
    <w:p w14:paraId="75DDF6DE" w14:textId="1D55FF97" w:rsidR="005F2766" w:rsidRDefault="005F2766">
      <w:pPr>
        <w:pStyle w:val="CommentText"/>
      </w:pPr>
      <w:r>
        <w:rPr>
          <w:rStyle w:val="CommentReference"/>
        </w:rPr>
        <w:annotationRef/>
      </w:r>
      <w:r>
        <w:t>Need to what? Maybe match a given developmental hypothesis with the appropriate level of analysis for a given set of repeated assessments?</w:t>
      </w:r>
    </w:p>
  </w:comment>
  <w:comment w:id="29" w:author="Littlefield, Andrew" w:date="2023-04-25T09:15:00Z" w:initials="LA">
    <w:p w14:paraId="575E0881" w14:textId="7147EE90" w:rsidR="00307F9C" w:rsidRDefault="00307F9C">
      <w:pPr>
        <w:pStyle w:val="CommentText"/>
      </w:pPr>
      <w:r>
        <w:rPr>
          <w:rStyle w:val="CommentReference"/>
        </w:rPr>
        <w:annotationRef/>
      </w:r>
      <w:r>
        <w:t>Maybe this comes later, but perhaps a good place to note one has to assume a consistent psychometric model across time AKA measurement invariance in the latent variable structure across time?</w:t>
      </w:r>
    </w:p>
  </w:comment>
  <w:comment w:id="34" w:author="Littlefield, Andrew" w:date="2023-04-25T09:17:00Z" w:initials="LA">
    <w:p w14:paraId="5E1DF0E4" w14:textId="09DB270C" w:rsidR="00D36BC8" w:rsidRDefault="00D36BC8">
      <w:pPr>
        <w:pStyle w:val="CommentText"/>
      </w:pPr>
      <w:r>
        <w:rPr>
          <w:rStyle w:val="CommentReference"/>
        </w:rPr>
        <w:annotationRef/>
      </w:r>
      <w:r>
        <w:t>I also think these models tend to relax the assumption of homogenous variance across time, since residual variances are typically not constrained to equality (if I am following)</w:t>
      </w:r>
    </w:p>
  </w:comment>
  <w:comment w:id="35" w:author="Littlefield, Andrew" w:date="2023-04-25T09:19:00Z" w:initials="LA">
    <w:p w14:paraId="4C76A006" w14:textId="691446C9" w:rsidR="00746D3B" w:rsidRDefault="00746D3B">
      <w:pPr>
        <w:pStyle w:val="CommentText"/>
        <w:rPr>
          <w:rFonts w:ascii="Arial" w:hAnsi="Arial" w:cs="Arial"/>
          <w:color w:val="222222"/>
          <w:shd w:val="clear" w:color="auto" w:fill="FFFFFF"/>
        </w:rPr>
      </w:pPr>
      <w:r>
        <w:rPr>
          <w:rStyle w:val="CommentReference"/>
        </w:rPr>
        <w:annotationRef/>
      </w:r>
      <w:r>
        <w:t xml:space="preserve">Maybe this is too far afield, but the flip side issue I have seen on occasion is that people constrain the AR relations to be the same, even though the assessment intervals are not equidistant. For example, this paper </w:t>
      </w:r>
      <w:r>
        <w:rPr>
          <w:rFonts w:ascii="Arial" w:hAnsi="Arial" w:cs="Arial"/>
          <w:color w:val="222222"/>
          <w:shd w:val="clear" w:color="auto" w:fill="FFFFFF"/>
        </w:rPr>
        <w:t>Acuff, S. F., Soltis, K. E., Dennhardt, A. A., Borsari, B., Martens, M. P., Witkiewitz, K., &amp; Murphy, J. G. (2019). Temporal precedence of self-regulation over depression and alcohol problems: Support for a model of self-regulatory failure. </w:t>
      </w:r>
      <w:r>
        <w:rPr>
          <w:rFonts w:ascii="Arial" w:hAnsi="Arial" w:cs="Arial"/>
          <w:i/>
          <w:iCs/>
          <w:color w:val="222222"/>
          <w:shd w:val="clear" w:color="auto" w:fill="FFFFFF"/>
        </w:rPr>
        <w:t>Psychology of addictive behaviors</w:t>
      </w:r>
      <w:r>
        <w:rPr>
          <w:rFonts w:ascii="Arial" w:hAnsi="Arial" w:cs="Arial"/>
          <w:color w:val="222222"/>
          <w:shd w:val="clear" w:color="auto" w:fill="FFFFFF"/>
        </w:rPr>
        <w:t>, </w:t>
      </w:r>
      <w:r>
        <w:rPr>
          <w:rFonts w:ascii="Arial" w:hAnsi="Arial" w:cs="Arial"/>
          <w:i/>
          <w:iCs/>
          <w:color w:val="222222"/>
          <w:shd w:val="clear" w:color="auto" w:fill="FFFFFF"/>
        </w:rPr>
        <w:t>33</w:t>
      </w:r>
      <w:r>
        <w:rPr>
          <w:rFonts w:ascii="Arial" w:hAnsi="Arial" w:cs="Arial"/>
          <w:color w:val="222222"/>
          <w:shd w:val="clear" w:color="auto" w:fill="FFFFFF"/>
        </w:rPr>
        <w:t>(7), 603.</w:t>
      </w:r>
    </w:p>
    <w:p w14:paraId="6416D100" w14:textId="1452EE8E" w:rsidR="00746D3B" w:rsidRDefault="00746D3B">
      <w:pPr>
        <w:pStyle w:val="CommentText"/>
      </w:pPr>
      <w:r>
        <w:rPr>
          <w:rFonts w:ascii="Arial" w:hAnsi="Arial" w:cs="Arial"/>
          <w:color w:val="222222"/>
          <w:shd w:val="clear" w:color="auto" w:fill="FFFFFF"/>
        </w:rPr>
        <w:t xml:space="preserve">Had assessments at baseline, 1-month, 6-month, 12-month, and 16-month. So the time structure (in months) for say coding LGM would be 0, 1, 6, 12, 16. But the authors went with models that constrained both the AR an CL paths to be the same. But given the different lags in terms of time, what seems to “be the same” at face value is actually implying, to some degree, differential relations across time (because if the 0 to 1 month relation is assumed to be the same from say the 6 month to 12 month relation, the effect across time is actually different; to put another way using an extreme example, if I had three repeated assessments, one at baseline, one 1 year later, and one 30 years later, and I could show the AR were the same from baseline to 1 year and 1 year to 30 years, this “sameness” actually suggests a different relation in the repeated assessments across time, because if one filled in the missing assessments – just because we don’t measure something at a given time point doesn’t mean it doesn’t exist – one would have to have much higher AR paths from say year 2 on to make the math from 1 to 30 year make sense). I don’ think we need to cite this paper as an example per se but it might be helpful to mention in many longitudinal contexts the time between assessments are not equidistant and thus one needs to be thoughtful one what the constraints are actually implying. </w:t>
      </w:r>
    </w:p>
  </w:comment>
  <w:comment w:id="38" w:author="Littlefield, Andrew" w:date="2023-04-25T09:50:00Z" w:initials="LA">
    <w:p w14:paraId="7CC8ACAF" w14:textId="6D92FB11" w:rsidR="00746D3B" w:rsidRDefault="00746D3B">
      <w:pPr>
        <w:pStyle w:val="CommentText"/>
      </w:pPr>
      <w:r>
        <w:rPr>
          <w:rStyle w:val="CommentReference"/>
        </w:rPr>
        <w:annotationRef/>
      </w:r>
      <w:r>
        <w:t xml:space="preserve">Maybe this would be more accurately labeled as indicator scaling – when I first say this I assumed one would get into linear vs. non-linear (e.g., polynomial models, piecewise models, latent basis models) of the overall time structure </w:t>
      </w:r>
    </w:p>
  </w:comment>
  <w:comment w:id="39" w:author="Littlefield, Andrew" w:date="2023-04-25T09:52:00Z" w:initials="LA">
    <w:p w14:paraId="2454CD32" w14:textId="49298579" w:rsidR="00193073" w:rsidRDefault="00193073">
      <w:pPr>
        <w:pStyle w:val="CommentText"/>
      </w:pPr>
      <w:r>
        <w:rPr>
          <w:rStyle w:val="CommentReference"/>
        </w:rPr>
        <w:annotationRef/>
      </w:r>
      <w:r>
        <w:t xml:space="preserve">There is also another type of two part model where none of the zeros are assumed to be sampling zeros but rather structural and thus zeros are truncated from the second part of the model – not sure if this should be added here. </w:t>
      </w:r>
    </w:p>
  </w:comment>
  <w:comment w:id="40" w:author="Littlefield, Andrew" w:date="2023-04-25T09:54:00Z" w:initials="LA">
    <w:p w14:paraId="1D4B8F26" w14:textId="7F2076A6" w:rsidR="00193073" w:rsidRDefault="00193073">
      <w:pPr>
        <w:pStyle w:val="CommentText"/>
      </w:pPr>
      <w:r>
        <w:rPr>
          <w:rStyle w:val="CommentReference"/>
        </w:rPr>
        <w:annotationRef/>
      </w:r>
      <w:r>
        <w:t xml:space="preserve">There have been recent developments that allow for structured residuals for discrete indicators – see </w:t>
      </w:r>
      <w:hyperlink r:id="rId1" w:history="1">
        <w:r>
          <w:rPr>
            <w:rStyle w:val="Hyperlink"/>
          </w:rPr>
          <w:t>Residual Structural Equation Models (statmodel.com)</w:t>
        </w:r>
      </w:hyperlink>
      <w:r>
        <w:t xml:space="preserve"> This paper focuses more on RI-CLPM, but I would think one could model a LCM-SR, since all the LCM-SR is…is a RI-CLPM that sometimes adds a latent slope (I say sometimes because in the Curran paper cited here, I believe the example for depression only included a random intercept)</w:t>
      </w:r>
    </w:p>
  </w:comment>
  <w:comment w:id="43" w:author="Daniel Adan Lopez" w:date="2023-03-20T14:43:00Z" w:initials="">
    <w:p w14:paraId="00000044" w14:textId="77777777"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While minimal I think it should be pointed out that the attrition is disproportionately in minorities and lower SES participants. Harmful to generalizability.</w:t>
      </w:r>
    </w:p>
  </w:comment>
  <w:comment w:id="44" w:author="Samuel Hawes" w:date="2023-04-09T12:24:00Z" w:initials="SH">
    <w:p w14:paraId="517D8C08" w14:textId="77777777" w:rsidR="006A7861" w:rsidRDefault="006A7861" w:rsidP="00F94DAF">
      <w:r>
        <w:rPr>
          <w:rStyle w:val="CommentReference"/>
        </w:rPr>
        <w:annotationRef/>
      </w:r>
      <w:r>
        <w:rPr>
          <w:sz w:val="20"/>
          <w:szCs w:val="20"/>
        </w:rPr>
        <w:t>Good point. Along with perhaps a sentence about how ABCD tries to be proactive in addressing this?</w:t>
      </w:r>
    </w:p>
  </w:comment>
  <w:comment w:id="45" w:author="Daniel Adan Lopez" w:date="2023-03-20T14:45:00Z" w:initials="">
    <w:p w14:paraId="00000046" w14:textId="5A32385D" w:rsidR="0019398E" w:rsidRDefault="003E7528">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degree and patterns of missingness, and observed values available to help estimate plausible values. --I feel like this sentence could be expanded since it mentions a lot of important issues. Perhaps in the imputa</w:t>
      </w:r>
      <w:r>
        <w:rPr>
          <w:rFonts w:ascii="Arial" w:eastAsia="Arial" w:hAnsi="Arial" w:cs="Arial"/>
          <w:color w:val="000000"/>
          <w:sz w:val="22"/>
          <w:szCs w:val="22"/>
        </w:rPr>
        <w:t>tion section.</w:t>
      </w:r>
    </w:p>
  </w:comment>
  <w:comment w:id="49" w:author="Littlefield, Andrew" w:date="2023-04-25T10:02:00Z" w:initials="LA">
    <w:p w14:paraId="607ADCCC" w14:textId="7EDEADE8" w:rsidR="003F7466" w:rsidRDefault="003F7466">
      <w:pPr>
        <w:pStyle w:val="CommentText"/>
      </w:pPr>
      <w:r>
        <w:rPr>
          <w:rStyle w:val="CommentReference"/>
        </w:rPr>
        <w:annotationRef/>
      </w:r>
      <w:r>
        <w:t>I find it odd that we define what a correlation is but not what Cohen’s d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45242A" w15:done="0"/>
  <w15:commentEx w15:paraId="7F73AA63" w15:done="0"/>
  <w15:commentEx w15:paraId="00000041" w15:done="0"/>
  <w15:commentEx w15:paraId="0152E95C" w15:paraIdParent="00000041" w15:done="0"/>
  <w15:commentEx w15:paraId="0F67A961" w15:done="0"/>
  <w15:commentEx w15:paraId="02F25DB0" w15:done="0"/>
  <w15:commentEx w15:paraId="22AB1A48" w15:done="0"/>
  <w15:commentEx w15:paraId="400A0800" w15:done="0"/>
  <w15:commentEx w15:paraId="1F87C62A" w15:done="0"/>
  <w15:commentEx w15:paraId="75DDF6DE" w15:done="0"/>
  <w15:commentEx w15:paraId="575E0881" w15:done="0"/>
  <w15:commentEx w15:paraId="5E1DF0E4" w15:done="0"/>
  <w15:commentEx w15:paraId="6416D100" w15:done="0"/>
  <w15:commentEx w15:paraId="7CC8ACAF" w15:done="0"/>
  <w15:commentEx w15:paraId="2454CD32" w15:done="0"/>
  <w15:commentEx w15:paraId="1D4B8F26" w15:done="0"/>
  <w15:commentEx w15:paraId="00000044" w15:done="0"/>
  <w15:commentEx w15:paraId="517D8C08" w15:paraIdParent="00000044" w15:done="0"/>
  <w15:commentEx w15:paraId="00000046" w15:done="0"/>
  <w15:commentEx w15:paraId="607AD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0D00" w16cex:dateUtc="2023-04-08T01:43:00Z"/>
  <w16cex:commentExtensible w16cex:durableId="27DD2B83" w16cex:dateUtc="2023-04-09T16:18:00Z"/>
  <w16cex:commentExtensible w16cex:durableId="27DD2CF9" w16cex:dateUtc="2023-04-09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45242A" w16cid:durableId="27DB0D00"/>
  <w16cid:commentId w16cid:paraId="00000042" w16cid:durableId="27D95274"/>
  <w16cid:commentId w16cid:paraId="00000041" w16cid:durableId="27D95275"/>
  <w16cid:commentId w16cid:paraId="0152E95C" w16cid:durableId="27DD2B83"/>
  <w16cid:commentId w16cid:paraId="0000003E" w16cid:durableId="27D95277"/>
  <w16cid:commentId w16cid:paraId="00000047" w16cid:durableId="27D95279"/>
  <w16cid:commentId w16cid:paraId="00000044" w16cid:durableId="27D9527B"/>
  <w16cid:commentId w16cid:paraId="517D8C08" w16cid:durableId="27DD2CF9"/>
  <w16cid:commentId w16cid:paraId="00000046" w16cid:durableId="27D952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7676A" w14:textId="77777777" w:rsidR="003E7528" w:rsidRDefault="003E7528">
      <w:pPr>
        <w:spacing w:after="0"/>
      </w:pPr>
      <w:r>
        <w:separator/>
      </w:r>
    </w:p>
  </w:endnote>
  <w:endnote w:type="continuationSeparator" w:id="0">
    <w:p w14:paraId="6D27FAD5" w14:textId="77777777" w:rsidR="003E7528" w:rsidRDefault="003E75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05605" w14:textId="77777777" w:rsidR="003E7528" w:rsidRDefault="003E7528">
      <w:pPr>
        <w:spacing w:after="0"/>
      </w:pPr>
      <w:r>
        <w:separator/>
      </w:r>
    </w:p>
  </w:footnote>
  <w:footnote w:type="continuationSeparator" w:id="0">
    <w:p w14:paraId="5954F78F" w14:textId="77777777" w:rsidR="003E7528" w:rsidRDefault="003E752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58891AA3" w:rsidR="0019398E" w:rsidRDefault="003E7528">
    <w:pPr>
      <w:jc w:val="right"/>
    </w:pPr>
    <w:r>
      <w:fldChar w:fldCharType="begin"/>
    </w:r>
    <w:r>
      <w:instrText>PAGE</w:instrText>
    </w:r>
    <w:r>
      <w:fldChar w:fldCharType="separate"/>
    </w:r>
    <w:r>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Hawes">
    <w15:presenceInfo w15:providerId="AD" w15:userId="S::shawes@fiu.edu::5a2677bd-bcae-4f6a-b135-60fa68b570e0"/>
  </w15:person>
  <w15:person w15:author="Littlefield, Andrew">
    <w15:presenceInfo w15:providerId="AD" w15:userId="S-1-5-21-954284688-1175200462-1540833222-489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98E"/>
    <w:rsid w:val="00040549"/>
    <w:rsid w:val="00084112"/>
    <w:rsid w:val="000A43AA"/>
    <w:rsid w:val="00107865"/>
    <w:rsid w:val="00115A94"/>
    <w:rsid w:val="00193073"/>
    <w:rsid w:val="0019398E"/>
    <w:rsid w:val="002A2268"/>
    <w:rsid w:val="00307F9C"/>
    <w:rsid w:val="00334C0D"/>
    <w:rsid w:val="0035324E"/>
    <w:rsid w:val="003B3A86"/>
    <w:rsid w:val="003E7528"/>
    <w:rsid w:val="003F7466"/>
    <w:rsid w:val="00435E9F"/>
    <w:rsid w:val="0044261F"/>
    <w:rsid w:val="00493293"/>
    <w:rsid w:val="004B7BAC"/>
    <w:rsid w:val="00537259"/>
    <w:rsid w:val="005753A9"/>
    <w:rsid w:val="005F2766"/>
    <w:rsid w:val="0065690A"/>
    <w:rsid w:val="006A501C"/>
    <w:rsid w:val="006A7861"/>
    <w:rsid w:val="00746D3B"/>
    <w:rsid w:val="0082464E"/>
    <w:rsid w:val="00862D2E"/>
    <w:rsid w:val="008F26AB"/>
    <w:rsid w:val="00922484"/>
    <w:rsid w:val="00A83335"/>
    <w:rsid w:val="00AA3D58"/>
    <w:rsid w:val="00AE5D1C"/>
    <w:rsid w:val="00B10846"/>
    <w:rsid w:val="00B82948"/>
    <w:rsid w:val="00BC6BFB"/>
    <w:rsid w:val="00C904DF"/>
    <w:rsid w:val="00D36BC8"/>
    <w:rsid w:val="00DE68CB"/>
    <w:rsid w:val="00E56D79"/>
    <w:rsid w:val="00F9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5AF"/>
  <w15:docId w15:val="{E2539297-989F-804F-A4AB-7FA39A6B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10846"/>
    <w:rPr>
      <w:b/>
      <w:bCs/>
    </w:rPr>
  </w:style>
  <w:style w:type="character" w:customStyle="1" w:styleId="CommentSubjectChar">
    <w:name w:val="Comment Subject Char"/>
    <w:basedOn w:val="CommentTextChar"/>
    <w:link w:val="CommentSubject"/>
    <w:uiPriority w:val="99"/>
    <w:semiHidden/>
    <w:rsid w:val="00B10846"/>
    <w:rPr>
      <w:b/>
      <w:bCs/>
      <w:sz w:val="20"/>
      <w:szCs w:val="20"/>
    </w:rPr>
  </w:style>
  <w:style w:type="paragraph" w:styleId="Revision">
    <w:name w:val="Revision"/>
    <w:hidden/>
    <w:uiPriority w:val="99"/>
    <w:semiHidden/>
    <w:rsid w:val="00040549"/>
    <w:pPr>
      <w:spacing w:after="0"/>
    </w:pPr>
  </w:style>
  <w:style w:type="paragraph" w:styleId="BalloonText">
    <w:name w:val="Balloon Text"/>
    <w:basedOn w:val="Normal"/>
    <w:link w:val="BalloonTextChar"/>
    <w:uiPriority w:val="99"/>
    <w:semiHidden/>
    <w:unhideWhenUsed/>
    <w:rsid w:val="003B3A8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A86"/>
    <w:rPr>
      <w:rFonts w:ascii="Segoe UI" w:hAnsi="Segoe UI" w:cs="Segoe UI"/>
      <w:sz w:val="18"/>
      <w:szCs w:val="18"/>
    </w:rPr>
  </w:style>
  <w:style w:type="character" w:styleId="Hyperlink">
    <w:name w:val="Hyperlink"/>
    <w:basedOn w:val="DefaultParagraphFont"/>
    <w:uiPriority w:val="99"/>
    <w:semiHidden/>
    <w:unhideWhenUsed/>
    <w:rsid w:val="001930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statmodel.com/download/RSEM.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abcdstudy.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about:blank"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1239</TotalTime>
  <Pages>10</Pages>
  <Words>5229</Words>
  <Characters>29233</Characters>
  <Application>Microsoft Office Word</Application>
  <DocSecurity>0</DocSecurity>
  <Lines>769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Littlefield, Andrew</dc:creator>
  <cp:lastModifiedBy>Littlefield, Andrew</cp:lastModifiedBy>
  <cp:revision>11</cp:revision>
  <dcterms:created xsi:type="dcterms:W3CDTF">2023-04-24T18:46:00Z</dcterms:created>
  <dcterms:modified xsi:type="dcterms:W3CDTF">2023-04-25T15:02:00Z</dcterms:modified>
</cp:coreProperties>
</file>